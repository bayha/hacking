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930" w:rsidRPr="0009624E" w:rsidRDefault="00DC3930" w:rsidP="00DC3930">
      <w:pPr>
        <w:spacing w:after="262" w:line="360" w:lineRule="auto"/>
        <w:ind w:left="0" w:firstLine="0"/>
        <w:jc w:val="center"/>
        <w:rPr>
          <w:b/>
          <w:sz w:val="28"/>
        </w:rPr>
      </w:pPr>
      <w:r>
        <w:rPr>
          <w:b/>
          <w:sz w:val="28"/>
        </w:rPr>
        <w:t xml:space="preserve">BAB </w:t>
      </w:r>
      <w:r w:rsidRPr="0009624E">
        <w:rPr>
          <w:b/>
          <w:sz w:val="28"/>
        </w:rPr>
        <w:t>1</w:t>
      </w:r>
    </w:p>
    <w:p w:rsidR="00DC3930" w:rsidRPr="0009624E" w:rsidRDefault="00DC3930" w:rsidP="00DC3930">
      <w:pPr>
        <w:spacing w:after="262" w:line="259" w:lineRule="auto"/>
        <w:ind w:left="0" w:firstLine="0"/>
        <w:jc w:val="center"/>
        <w:rPr>
          <w:b/>
          <w:sz w:val="28"/>
        </w:rPr>
      </w:pPr>
      <w:r w:rsidRPr="0009624E">
        <w:rPr>
          <w:b/>
          <w:sz w:val="28"/>
        </w:rPr>
        <w:t>PENDAHULUAN</w:t>
      </w:r>
    </w:p>
    <w:p w:rsidR="00DC3930" w:rsidRDefault="00DC3930" w:rsidP="00DC3930">
      <w:pPr>
        <w:spacing w:after="262" w:line="259" w:lineRule="auto"/>
        <w:ind w:left="0" w:firstLine="0"/>
        <w:jc w:val="center"/>
        <w:rPr>
          <w:b/>
        </w:rPr>
      </w:pPr>
    </w:p>
    <w:p w:rsidR="00DC3930" w:rsidRPr="00A964F1" w:rsidRDefault="00DC3930" w:rsidP="00961B41">
      <w:pPr>
        <w:pStyle w:val="ListParagraph"/>
        <w:numPr>
          <w:ilvl w:val="0"/>
          <w:numId w:val="3"/>
        </w:numPr>
        <w:spacing w:after="262" w:line="360" w:lineRule="auto"/>
        <w:ind w:left="284" w:hanging="284"/>
        <w:rPr>
          <w:b/>
        </w:rPr>
      </w:pPr>
      <w:r w:rsidRPr="00A964F1">
        <w:rPr>
          <w:b/>
        </w:rPr>
        <w:t>Latar Belakang Praktik Kerja Lapangan (PKL)</w:t>
      </w:r>
    </w:p>
    <w:p w:rsidR="00DC3930" w:rsidRPr="005F1E9A" w:rsidRDefault="00DC3930" w:rsidP="00DC3930">
      <w:pPr>
        <w:pStyle w:val="ListParagraph"/>
        <w:spacing w:after="0" w:line="360" w:lineRule="auto"/>
        <w:ind w:left="284" w:firstLine="0"/>
        <w:rPr>
          <w:szCs w:val="24"/>
        </w:rPr>
      </w:pPr>
      <w:r>
        <w:rPr>
          <w:szCs w:val="24"/>
        </w:rPr>
        <w:tab/>
      </w:r>
      <w:r w:rsidRPr="005F1E9A">
        <w:rPr>
          <w:szCs w:val="24"/>
        </w:rPr>
        <w:t>Praktik Kerja</w:t>
      </w:r>
      <w:r>
        <w:rPr>
          <w:szCs w:val="24"/>
        </w:rPr>
        <w:t xml:space="preserve"> Lapangan</w:t>
      </w:r>
      <w:r w:rsidRPr="005F1E9A">
        <w:rPr>
          <w:szCs w:val="24"/>
        </w:rPr>
        <w:t xml:space="preserve"> merupakan </w:t>
      </w:r>
      <w:r>
        <w:rPr>
          <w:szCs w:val="24"/>
        </w:rPr>
        <w:t xml:space="preserve">kegiatan kurikulum yang dilaksanakan diluar sekolah, dan </w:t>
      </w:r>
      <w:r w:rsidRPr="005F1E9A">
        <w:rPr>
          <w:szCs w:val="24"/>
        </w:rPr>
        <w:t>bagian dari program pembelajaran yang harus dilaksanakan oleh set</w:t>
      </w:r>
      <w:r>
        <w:rPr>
          <w:szCs w:val="24"/>
        </w:rPr>
        <w:t xml:space="preserve">iap peserta didik. </w:t>
      </w:r>
      <w:r w:rsidRPr="005F1E9A">
        <w:rPr>
          <w:szCs w:val="24"/>
        </w:rPr>
        <w:t xml:space="preserve">Program </w:t>
      </w:r>
      <w:r>
        <w:rPr>
          <w:szCs w:val="24"/>
        </w:rPr>
        <w:t>Praktik Kerja Lapangan</w:t>
      </w:r>
      <w:r w:rsidRPr="005F1E9A">
        <w:rPr>
          <w:szCs w:val="24"/>
        </w:rPr>
        <w:t xml:space="preserve"> disusun bersama antara sekolah dan dunia kerja dalam rangka memenuhi kebutuhan peserta didik dan sebagai kontribusi dunia kerja terhadap pengembangan program pendidikan SMK </w:t>
      </w:r>
      <w:r>
        <w:rPr>
          <w:szCs w:val="24"/>
        </w:rPr>
        <w:t>Wongsorejo Gombong.</w:t>
      </w:r>
    </w:p>
    <w:p w:rsidR="00DC3930" w:rsidRPr="005F1E9A" w:rsidRDefault="00DC3930" w:rsidP="00DC3930">
      <w:pPr>
        <w:pStyle w:val="ListParagraph"/>
        <w:spacing w:after="0" w:line="360" w:lineRule="auto"/>
        <w:ind w:left="284" w:firstLine="0"/>
        <w:rPr>
          <w:szCs w:val="24"/>
        </w:rPr>
      </w:pPr>
      <w:r>
        <w:rPr>
          <w:szCs w:val="24"/>
        </w:rPr>
        <w:tab/>
      </w:r>
      <w:r w:rsidRPr="005F1E9A">
        <w:rPr>
          <w:szCs w:val="24"/>
        </w:rPr>
        <w:t xml:space="preserve">Praktik Kerja </w:t>
      </w:r>
      <w:r>
        <w:rPr>
          <w:szCs w:val="24"/>
        </w:rPr>
        <w:t xml:space="preserve">Lapangan </w:t>
      </w:r>
      <w:r w:rsidRPr="005F1E9A">
        <w:rPr>
          <w:szCs w:val="24"/>
        </w:rPr>
        <w:t>ini menjadi salah satu model pendidikan yang paling efektif dalam mendekati kesesuaian antara suplai dan ketenaga kerjaan,</w:t>
      </w:r>
      <w:r>
        <w:rPr>
          <w:szCs w:val="24"/>
        </w:rPr>
        <w:t xml:space="preserve"> </w:t>
      </w:r>
      <w:r w:rsidRPr="005F1E9A">
        <w:rPr>
          <w:szCs w:val="24"/>
        </w:rPr>
        <w:t>sesuai dengan kebijakan departemen pendidikan dan kebudayaan nasional.</w:t>
      </w:r>
    </w:p>
    <w:p w:rsidR="00DC3930" w:rsidRDefault="00DC3930" w:rsidP="00DC3930">
      <w:pPr>
        <w:pStyle w:val="ListParagraph"/>
        <w:spacing w:after="0" w:line="360" w:lineRule="auto"/>
        <w:ind w:left="284" w:firstLine="0"/>
        <w:rPr>
          <w:szCs w:val="24"/>
        </w:rPr>
      </w:pPr>
      <w:r>
        <w:rPr>
          <w:szCs w:val="24"/>
        </w:rPr>
        <w:tab/>
      </w:r>
      <w:r w:rsidRPr="005F1E9A">
        <w:rPr>
          <w:szCs w:val="24"/>
        </w:rPr>
        <w:t>Disamping itu peserta didik harus menyerahkan catatan kegiatan harian, daftar hadir, daftar nilai dari industri,</w:t>
      </w:r>
      <w:r>
        <w:rPr>
          <w:szCs w:val="24"/>
        </w:rPr>
        <w:t xml:space="preserve"> </w:t>
      </w:r>
      <w:r w:rsidRPr="005F1E9A">
        <w:rPr>
          <w:szCs w:val="24"/>
        </w:rPr>
        <w:t>sebagai bukti bahwa peserta d</w:t>
      </w:r>
      <w:r>
        <w:rPr>
          <w:szCs w:val="24"/>
        </w:rPr>
        <w:t>idik telah melaksanakan praktik kerja lapangan</w:t>
      </w:r>
      <w:r w:rsidRPr="005F1E9A">
        <w:rPr>
          <w:szCs w:val="24"/>
        </w:rPr>
        <w:t xml:space="preserve"> sesuai dengan yang telah ditentukan d</w:t>
      </w:r>
      <w:r>
        <w:rPr>
          <w:szCs w:val="24"/>
        </w:rPr>
        <w:t>an disepakati oleh Sekolah dan d</w:t>
      </w:r>
      <w:r w:rsidRPr="005F1E9A">
        <w:rPr>
          <w:szCs w:val="24"/>
        </w:rPr>
        <w:t xml:space="preserve">unia Industri. </w:t>
      </w:r>
      <w:r>
        <w:rPr>
          <w:szCs w:val="24"/>
        </w:rPr>
        <w:t>D</w:t>
      </w:r>
      <w:r w:rsidRPr="005D1177">
        <w:rPr>
          <w:szCs w:val="24"/>
        </w:rPr>
        <w:t xml:space="preserve">engan praktik kerja </w:t>
      </w:r>
      <w:r>
        <w:rPr>
          <w:szCs w:val="24"/>
        </w:rPr>
        <w:t xml:space="preserve">lapangan </w:t>
      </w:r>
      <w:r w:rsidRPr="005D1177">
        <w:rPr>
          <w:szCs w:val="24"/>
        </w:rPr>
        <w:t>peserta didik dapat menguasai sepenuhnya aspek-aspek kompetensi yang tercantum dalam capaian kurikulum, yang nantinya dapat diterapkan di dunia kerja</w:t>
      </w:r>
      <w:r>
        <w:rPr>
          <w:szCs w:val="24"/>
        </w:rPr>
        <w:t>.</w:t>
      </w:r>
    </w:p>
    <w:p w:rsidR="00DC3930" w:rsidRDefault="00DC3930" w:rsidP="00DC3930">
      <w:pPr>
        <w:pStyle w:val="ListParagraph"/>
        <w:spacing w:after="0" w:line="360" w:lineRule="auto"/>
        <w:ind w:firstLine="720"/>
        <w:rPr>
          <w:szCs w:val="24"/>
        </w:rPr>
      </w:pPr>
    </w:p>
    <w:p w:rsidR="00DC3930" w:rsidRPr="00DF3FE9" w:rsidRDefault="00DC3930" w:rsidP="00961B41">
      <w:pPr>
        <w:pStyle w:val="ListParagraph"/>
        <w:numPr>
          <w:ilvl w:val="0"/>
          <w:numId w:val="3"/>
        </w:numPr>
        <w:spacing w:after="0" w:line="360" w:lineRule="auto"/>
        <w:ind w:left="284" w:hanging="284"/>
        <w:rPr>
          <w:b/>
          <w:szCs w:val="24"/>
        </w:rPr>
      </w:pPr>
      <w:r w:rsidRPr="00DF3FE9">
        <w:rPr>
          <w:b/>
          <w:bCs/>
          <w:szCs w:val="24"/>
          <w:lang w:eastAsia="en-ID"/>
        </w:rPr>
        <w:t>Maksud dan Tujuan Praktik Kerja Lapangan</w:t>
      </w:r>
      <w:r>
        <w:rPr>
          <w:b/>
          <w:bCs/>
          <w:szCs w:val="24"/>
          <w:lang w:eastAsia="en-ID"/>
        </w:rPr>
        <w:t xml:space="preserve"> (PKL)</w:t>
      </w:r>
    </w:p>
    <w:p w:rsidR="00DC3930" w:rsidRPr="005F1E9A" w:rsidRDefault="00DC3930" w:rsidP="00DC3930">
      <w:pPr>
        <w:pStyle w:val="ListParagraph"/>
        <w:spacing w:after="0" w:line="276" w:lineRule="auto"/>
        <w:ind w:left="284" w:firstLine="425"/>
        <w:rPr>
          <w:szCs w:val="24"/>
          <w:lang w:eastAsia="en-ID"/>
        </w:rPr>
      </w:pPr>
      <w:r>
        <w:rPr>
          <w:szCs w:val="24"/>
          <w:lang w:eastAsia="en-ID"/>
        </w:rPr>
        <w:t>Praktik kerja lapangan</w:t>
      </w:r>
      <w:r w:rsidRPr="005F1E9A">
        <w:rPr>
          <w:szCs w:val="24"/>
          <w:lang w:eastAsia="en-ID"/>
        </w:rPr>
        <w:t xml:space="preserve"> adalah praktik kerja yang dilakukan oleh </w:t>
      </w:r>
      <w:r w:rsidRPr="005F1E9A">
        <w:rPr>
          <w:szCs w:val="24"/>
        </w:rPr>
        <w:t>peserta didik</w:t>
      </w:r>
      <w:r w:rsidRPr="005F1E9A">
        <w:rPr>
          <w:szCs w:val="24"/>
          <w:lang w:eastAsia="en-ID"/>
        </w:rPr>
        <w:t xml:space="preserve"> di Organisasi/ Instansi/ Lembaga/ Perusahaan dan lain-lain. Secara umum</w:t>
      </w:r>
      <w:r>
        <w:rPr>
          <w:szCs w:val="24"/>
          <w:lang w:eastAsia="en-ID"/>
        </w:rPr>
        <w:t>,</w:t>
      </w:r>
      <w:r w:rsidRPr="005F1E9A">
        <w:rPr>
          <w:szCs w:val="24"/>
          <w:lang w:eastAsia="en-ID"/>
        </w:rPr>
        <w:t xml:space="preserve"> Praktik Kerja Industri mempunyai tujuan umum dan khusus. Adapun masing-masing tujuan itu adalah sebagai berikut:</w:t>
      </w:r>
    </w:p>
    <w:p w:rsidR="00DC3930" w:rsidRPr="00B8575A" w:rsidRDefault="00DC3930" w:rsidP="00961B41">
      <w:pPr>
        <w:pStyle w:val="ListParagraph"/>
        <w:numPr>
          <w:ilvl w:val="0"/>
          <w:numId w:val="8"/>
        </w:numPr>
        <w:spacing w:after="0" w:line="276" w:lineRule="auto"/>
        <w:ind w:left="567" w:hanging="283"/>
        <w:rPr>
          <w:bCs/>
          <w:szCs w:val="24"/>
          <w:lang w:eastAsia="en-ID"/>
        </w:rPr>
      </w:pPr>
      <w:r w:rsidRPr="00B8575A">
        <w:rPr>
          <w:bCs/>
          <w:szCs w:val="24"/>
          <w:lang w:eastAsia="en-ID"/>
        </w:rPr>
        <w:t xml:space="preserve">Tujuan Umum </w:t>
      </w:r>
    </w:p>
    <w:p w:rsidR="00DC3930" w:rsidRPr="005F1E9A" w:rsidRDefault="00DC3930" w:rsidP="001331A1">
      <w:pPr>
        <w:pStyle w:val="ListParagraph"/>
        <w:numPr>
          <w:ilvl w:val="0"/>
          <w:numId w:val="2"/>
        </w:numPr>
        <w:spacing w:after="0" w:line="276" w:lineRule="auto"/>
        <w:ind w:left="993" w:hanging="351"/>
        <w:rPr>
          <w:szCs w:val="24"/>
          <w:lang w:eastAsia="en-ID"/>
        </w:rPr>
      </w:pPr>
      <w:r w:rsidRPr="005F1E9A">
        <w:rPr>
          <w:szCs w:val="24"/>
          <w:lang w:eastAsia="en-ID"/>
        </w:rPr>
        <w:t>Meningkatkan k</w:t>
      </w:r>
      <w:r>
        <w:rPr>
          <w:szCs w:val="24"/>
          <w:lang w:eastAsia="en-ID"/>
        </w:rPr>
        <w:t>erjasama antara Sekolah dan Dunia Industri</w:t>
      </w:r>
      <w:r w:rsidRPr="005F1E9A">
        <w:rPr>
          <w:szCs w:val="24"/>
          <w:lang w:eastAsia="en-ID"/>
        </w:rPr>
        <w:t>.</w:t>
      </w:r>
    </w:p>
    <w:p w:rsidR="00DC3930" w:rsidRPr="005F1E9A" w:rsidRDefault="00DC3930" w:rsidP="001331A1">
      <w:pPr>
        <w:pStyle w:val="ListParagraph"/>
        <w:numPr>
          <w:ilvl w:val="0"/>
          <w:numId w:val="2"/>
        </w:numPr>
        <w:spacing w:after="0" w:line="276" w:lineRule="auto"/>
        <w:ind w:left="993" w:hanging="351"/>
        <w:rPr>
          <w:szCs w:val="24"/>
          <w:lang w:eastAsia="en-ID"/>
        </w:rPr>
      </w:pPr>
      <w:r w:rsidRPr="005F1E9A">
        <w:rPr>
          <w:szCs w:val="24"/>
          <w:lang w:eastAsia="en-ID"/>
        </w:rPr>
        <w:t>Memahami proses pengelolaan industri serta memperoleh pengalaman kerja.</w:t>
      </w:r>
    </w:p>
    <w:p w:rsidR="00DC3930" w:rsidRPr="005F1E9A" w:rsidRDefault="00DC3930" w:rsidP="001331A1">
      <w:pPr>
        <w:pStyle w:val="ListParagraph"/>
        <w:numPr>
          <w:ilvl w:val="0"/>
          <w:numId w:val="2"/>
        </w:numPr>
        <w:spacing w:after="0" w:line="276" w:lineRule="auto"/>
        <w:ind w:left="993" w:hanging="351"/>
        <w:rPr>
          <w:szCs w:val="24"/>
          <w:lang w:eastAsia="en-ID"/>
        </w:rPr>
      </w:pPr>
      <w:r w:rsidRPr="005F1E9A">
        <w:rPr>
          <w:szCs w:val="24"/>
          <w:lang w:eastAsia="en-ID"/>
        </w:rPr>
        <w:t>Memberi kesempatan kepada peserta didik untuk mendapatkan pengalaman di dunia kerja sebagai salah satu penerapan disiplin ilmu dan pengembangan karir.</w:t>
      </w:r>
    </w:p>
    <w:p w:rsidR="00DC3930" w:rsidRPr="005F1E9A" w:rsidRDefault="00DC3930" w:rsidP="001331A1">
      <w:pPr>
        <w:pStyle w:val="ListParagraph"/>
        <w:numPr>
          <w:ilvl w:val="0"/>
          <w:numId w:val="2"/>
        </w:numPr>
        <w:spacing w:after="0" w:line="276" w:lineRule="auto"/>
        <w:ind w:left="993" w:hanging="351"/>
        <w:rPr>
          <w:szCs w:val="24"/>
          <w:lang w:eastAsia="en-ID"/>
        </w:rPr>
      </w:pPr>
      <w:r w:rsidRPr="005F1E9A">
        <w:rPr>
          <w:szCs w:val="24"/>
          <w:lang w:eastAsia="en-ID"/>
        </w:rPr>
        <w:t xml:space="preserve">Meningkatkan pengetahuan, ketrampilan dam kemampuan dalam bidang </w:t>
      </w:r>
      <w:r>
        <w:rPr>
          <w:szCs w:val="24"/>
          <w:lang w:eastAsia="en-ID"/>
        </w:rPr>
        <w:t>Multimedia</w:t>
      </w:r>
      <w:r w:rsidRPr="005F1E9A">
        <w:rPr>
          <w:szCs w:val="24"/>
          <w:lang w:eastAsia="en-ID"/>
        </w:rPr>
        <w:t>.</w:t>
      </w:r>
    </w:p>
    <w:p w:rsidR="00DC3930" w:rsidRDefault="00DC3930" w:rsidP="001331A1">
      <w:pPr>
        <w:pStyle w:val="ListParagraph"/>
        <w:numPr>
          <w:ilvl w:val="0"/>
          <w:numId w:val="2"/>
        </w:numPr>
        <w:spacing w:after="0" w:line="360" w:lineRule="auto"/>
        <w:ind w:left="993" w:hanging="351"/>
        <w:rPr>
          <w:szCs w:val="24"/>
          <w:lang w:eastAsia="en-ID"/>
        </w:rPr>
      </w:pPr>
      <w:r w:rsidRPr="005F1E9A">
        <w:rPr>
          <w:szCs w:val="24"/>
          <w:lang w:eastAsia="en-ID"/>
        </w:rPr>
        <w:t>Membuka wawasan peserta didik agar dapat mengetahui dan memanfaatkan aplikasi ilmunya di dunia industri</w:t>
      </w:r>
      <w:r>
        <w:rPr>
          <w:szCs w:val="24"/>
          <w:lang w:eastAsia="en-ID"/>
        </w:rPr>
        <w:t>.</w:t>
      </w:r>
    </w:p>
    <w:p w:rsidR="00DC3930" w:rsidRPr="005F1E9A" w:rsidRDefault="00DC3930" w:rsidP="001331A1">
      <w:pPr>
        <w:pStyle w:val="ListParagraph"/>
        <w:spacing w:after="0" w:line="360" w:lineRule="auto"/>
        <w:ind w:left="993" w:hanging="351"/>
        <w:rPr>
          <w:szCs w:val="24"/>
          <w:lang w:eastAsia="en-ID"/>
        </w:rPr>
      </w:pPr>
    </w:p>
    <w:p w:rsidR="00DC3930" w:rsidRPr="00B8575A" w:rsidRDefault="00DC3930" w:rsidP="00961B41">
      <w:pPr>
        <w:pStyle w:val="ListParagraph"/>
        <w:numPr>
          <w:ilvl w:val="0"/>
          <w:numId w:val="8"/>
        </w:numPr>
        <w:spacing w:after="0" w:line="360" w:lineRule="auto"/>
        <w:ind w:left="709"/>
        <w:rPr>
          <w:bCs/>
          <w:szCs w:val="24"/>
          <w:lang w:eastAsia="en-ID"/>
        </w:rPr>
      </w:pPr>
      <w:r w:rsidRPr="00B8575A">
        <w:rPr>
          <w:bCs/>
          <w:szCs w:val="24"/>
          <w:lang w:eastAsia="en-ID"/>
        </w:rPr>
        <w:lastRenderedPageBreak/>
        <w:t xml:space="preserve">Tujuan Khusus </w:t>
      </w:r>
    </w:p>
    <w:p w:rsidR="00DC3930" w:rsidRPr="005F1E9A" w:rsidRDefault="00DC3930" w:rsidP="00DC3930">
      <w:pPr>
        <w:pStyle w:val="ListParagraph"/>
        <w:numPr>
          <w:ilvl w:val="0"/>
          <w:numId w:val="1"/>
        </w:numPr>
        <w:spacing w:after="0" w:line="360" w:lineRule="auto"/>
        <w:ind w:left="1134"/>
        <w:rPr>
          <w:szCs w:val="24"/>
          <w:lang w:eastAsia="en-ID"/>
        </w:rPr>
      </w:pPr>
      <w:r w:rsidRPr="005F1E9A">
        <w:rPr>
          <w:szCs w:val="24"/>
          <w:lang w:eastAsia="en-ID"/>
        </w:rPr>
        <w:t>Peserta didik memperoleh ilmu baru dari tempat praktik industri</w:t>
      </w:r>
      <w:r>
        <w:rPr>
          <w:szCs w:val="24"/>
          <w:lang w:eastAsia="en-ID"/>
        </w:rPr>
        <w:t>.</w:t>
      </w:r>
    </w:p>
    <w:p w:rsidR="00DC3930" w:rsidRPr="005F1E9A" w:rsidRDefault="00DC3930" w:rsidP="00DC3930">
      <w:pPr>
        <w:pStyle w:val="ListParagraph"/>
        <w:numPr>
          <w:ilvl w:val="0"/>
          <w:numId w:val="1"/>
        </w:numPr>
        <w:spacing w:after="0" w:line="360" w:lineRule="auto"/>
        <w:ind w:left="1134"/>
        <w:rPr>
          <w:szCs w:val="24"/>
          <w:lang w:eastAsia="en-ID"/>
        </w:rPr>
      </w:pPr>
      <w:r w:rsidRPr="005F1E9A">
        <w:rPr>
          <w:szCs w:val="24"/>
          <w:lang w:eastAsia="en-ID"/>
        </w:rPr>
        <w:t>Peserta didik mampu mengaplikasikan teori serta keterampilan yang diperoleh dari tempat praktik industri.</w:t>
      </w:r>
    </w:p>
    <w:p w:rsidR="00DC3930" w:rsidRPr="005F1E9A" w:rsidRDefault="00DC3930" w:rsidP="00DC3930">
      <w:pPr>
        <w:pStyle w:val="ListParagraph"/>
        <w:numPr>
          <w:ilvl w:val="0"/>
          <w:numId w:val="1"/>
        </w:numPr>
        <w:spacing w:after="0" w:line="360" w:lineRule="auto"/>
        <w:ind w:left="1134"/>
        <w:rPr>
          <w:szCs w:val="24"/>
          <w:lang w:eastAsia="en-ID"/>
        </w:rPr>
      </w:pPr>
      <w:r w:rsidRPr="005F1E9A">
        <w:rPr>
          <w:szCs w:val="24"/>
          <w:lang w:eastAsia="en-ID"/>
        </w:rPr>
        <w:t>Peserta didik dapat mengetahui gambaran secara umum mengenai penerapan pelayanan jasa sesuai dengan SOP di Industri.</w:t>
      </w:r>
    </w:p>
    <w:p w:rsidR="00DC3930" w:rsidRDefault="00DC3930" w:rsidP="00961B41">
      <w:pPr>
        <w:pStyle w:val="ListParagraph"/>
        <w:numPr>
          <w:ilvl w:val="0"/>
          <w:numId w:val="3"/>
        </w:numPr>
        <w:shd w:val="clear" w:color="auto" w:fill="FFFFFF"/>
        <w:spacing w:after="0" w:line="360" w:lineRule="auto"/>
        <w:ind w:left="284" w:hanging="284"/>
        <w:rPr>
          <w:b/>
          <w:bCs/>
          <w:szCs w:val="24"/>
          <w:lang w:eastAsia="en-ID"/>
        </w:rPr>
      </w:pPr>
      <w:r w:rsidRPr="00DF3FE9">
        <w:rPr>
          <w:b/>
          <w:bCs/>
          <w:szCs w:val="24"/>
          <w:lang w:eastAsia="en-ID"/>
        </w:rPr>
        <w:t>Manfaat Praktik Kerja Lapangan</w:t>
      </w:r>
      <w:r>
        <w:rPr>
          <w:b/>
          <w:bCs/>
          <w:szCs w:val="24"/>
          <w:lang w:eastAsia="en-ID"/>
        </w:rPr>
        <w:t xml:space="preserve"> (PKL)</w:t>
      </w:r>
    </w:p>
    <w:p w:rsidR="00DC3930" w:rsidRPr="00CC4AA6" w:rsidRDefault="00DC3930" w:rsidP="00DC3930">
      <w:pPr>
        <w:pStyle w:val="ListParagraph"/>
        <w:shd w:val="clear" w:color="auto" w:fill="FFFFFF"/>
        <w:spacing w:after="0" w:line="360" w:lineRule="auto"/>
        <w:ind w:left="284" w:firstLine="0"/>
        <w:rPr>
          <w:b/>
          <w:bCs/>
          <w:szCs w:val="24"/>
          <w:lang w:eastAsia="en-ID"/>
        </w:rPr>
      </w:pPr>
      <w:r>
        <w:rPr>
          <w:b/>
          <w:bCs/>
          <w:szCs w:val="24"/>
          <w:lang w:eastAsia="en-ID"/>
        </w:rPr>
        <w:tab/>
      </w:r>
      <w:r w:rsidRPr="00CC4AA6">
        <w:rPr>
          <w:szCs w:val="24"/>
          <w:lang w:eastAsia="en-ID"/>
        </w:rPr>
        <w:t>Program Praktik Kerja Lapangan dapat memberikan beberapa manfaat antar lain:</w:t>
      </w:r>
    </w:p>
    <w:p w:rsidR="00DC3930" w:rsidRPr="00CC4AA6" w:rsidRDefault="00DC3930" w:rsidP="00961B41">
      <w:pPr>
        <w:pStyle w:val="ListParagraph"/>
        <w:numPr>
          <w:ilvl w:val="0"/>
          <w:numId w:val="9"/>
        </w:numPr>
        <w:shd w:val="clear" w:color="auto" w:fill="FFFFFF"/>
        <w:spacing w:after="0" w:line="360" w:lineRule="auto"/>
        <w:ind w:left="709" w:hanging="283"/>
        <w:rPr>
          <w:bCs/>
          <w:szCs w:val="24"/>
          <w:lang w:eastAsia="en-ID"/>
        </w:rPr>
      </w:pPr>
      <w:r w:rsidRPr="00CC4AA6">
        <w:rPr>
          <w:bCs/>
          <w:szCs w:val="24"/>
          <w:lang w:eastAsia="en-ID"/>
        </w:rPr>
        <w:t xml:space="preserve">Bagi peserta didik </w:t>
      </w:r>
    </w:p>
    <w:p w:rsidR="00DC3930" w:rsidRPr="005F1E9A" w:rsidRDefault="00DC3930" w:rsidP="00961B41">
      <w:pPr>
        <w:pStyle w:val="ListParagraph"/>
        <w:numPr>
          <w:ilvl w:val="0"/>
          <w:numId w:val="4"/>
        </w:numPr>
        <w:shd w:val="clear" w:color="auto" w:fill="FFFFFF"/>
        <w:spacing w:after="0" w:line="360" w:lineRule="auto"/>
        <w:ind w:left="1134" w:hanging="425"/>
        <w:rPr>
          <w:szCs w:val="24"/>
          <w:lang w:eastAsia="en-ID"/>
        </w:rPr>
      </w:pPr>
      <w:r w:rsidRPr="005F1E9A">
        <w:rPr>
          <w:szCs w:val="24"/>
          <w:lang w:eastAsia="en-ID"/>
        </w:rPr>
        <w:t>Dapat mengetahui dunia kerja yang sebenarnya</w:t>
      </w:r>
      <w:r>
        <w:rPr>
          <w:szCs w:val="24"/>
          <w:lang w:eastAsia="en-ID"/>
        </w:rPr>
        <w:t>.</w:t>
      </w:r>
    </w:p>
    <w:p w:rsidR="00DC3930" w:rsidRPr="005F1E9A" w:rsidRDefault="00DC3930" w:rsidP="00961B41">
      <w:pPr>
        <w:pStyle w:val="ListParagraph"/>
        <w:numPr>
          <w:ilvl w:val="0"/>
          <w:numId w:val="4"/>
        </w:numPr>
        <w:shd w:val="clear" w:color="auto" w:fill="FFFFFF"/>
        <w:spacing w:after="0" w:line="360" w:lineRule="auto"/>
        <w:ind w:left="1134" w:hanging="425"/>
        <w:rPr>
          <w:szCs w:val="24"/>
          <w:lang w:eastAsia="en-ID"/>
        </w:rPr>
      </w:pPr>
      <w:r w:rsidRPr="005F1E9A">
        <w:rPr>
          <w:szCs w:val="24"/>
          <w:lang w:eastAsia="en-ID"/>
        </w:rPr>
        <w:t>Meningkatkan efisiensi waktu dan tenaga dalam mendidik serta melatih tenaga kerja yang berkualitas.</w:t>
      </w:r>
    </w:p>
    <w:p w:rsidR="00DC3930" w:rsidRPr="005F1E9A" w:rsidRDefault="00DC3930" w:rsidP="00961B41">
      <w:pPr>
        <w:pStyle w:val="ListParagraph"/>
        <w:numPr>
          <w:ilvl w:val="0"/>
          <w:numId w:val="4"/>
        </w:numPr>
        <w:shd w:val="clear" w:color="auto" w:fill="FFFFFF"/>
        <w:spacing w:after="0" w:line="360" w:lineRule="auto"/>
        <w:ind w:left="1134" w:hanging="425"/>
        <w:rPr>
          <w:szCs w:val="24"/>
          <w:lang w:eastAsia="en-ID"/>
        </w:rPr>
      </w:pPr>
      <w:r w:rsidRPr="005F1E9A">
        <w:rPr>
          <w:szCs w:val="24"/>
          <w:lang w:eastAsia="en-ID"/>
        </w:rPr>
        <w:t>Menambah keterampilan, pengetahuan, gagasan-gagasan seputar dunia u</w:t>
      </w:r>
      <w:r>
        <w:rPr>
          <w:szCs w:val="24"/>
          <w:lang w:eastAsia="en-ID"/>
        </w:rPr>
        <w:t>saha serta industri yang profes</w:t>
      </w:r>
      <w:r w:rsidRPr="005F1E9A">
        <w:rPr>
          <w:szCs w:val="24"/>
          <w:lang w:eastAsia="en-ID"/>
        </w:rPr>
        <w:t>ional dan handal.</w:t>
      </w:r>
    </w:p>
    <w:p w:rsidR="00DC3930" w:rsidRPr="005F1E9A" w:rsidRDefault="00DC3930" w:rsidP="00961B41">
      <w:pPr>
        <w:pStyle w:val="ListParagraph"/>
        <w:numPr>
          <w:ilvl w:val="0"/>
          <w:numId w:val="4"/>
        </w:numPr>
        <w:shd w:val="clear" w:color="auto" w:fill="FFFFFF"/>
        <w:spacing w:after="0" w:line="360" w:lineRule="auto"/>
        <w:ind w:left="1134" w:hanging="425"/>
        <w:rPr>
          <w:szCs w:val="24"/>
          <w:lang w:eastAsia="en-ID"/>
        </w:rPr>
      </w:pPr>
      <w:r w:rsidRPr="005F1E9A">
        <w:rPr>
          <w:szCs w:val="24"/>
          <w:lang w:eastAsia="en-ID"/>
        </w:rPr>
        <w:t>Setelah tamat tidak memerlukan waktu tambahan yang terlalu lama untuk menyesuaikan diri maupun untuk mencapai tingkat keahlian siap kerja</w:t>
      </w:r>
      <w:r>
        <w:rPr>
          <w:szCs w:val="24"/>
          <w:lang w:eastAsia="en-ID"/>
        </w:rPr>
        <w:t>.</w:t>
      </w:r>
    </w:p>
    <w:p w:rsidR="00DC3930" w:rsidRPr="005F1E9A" w:rsidRDefault="00DC3930" w:rsidP="00961B41">
      <w:pPr>
        <w:pStyle w:val="ListParagraph"/>
        <w:numPr>
          <w:ilvl w:val="0"/>
          <w:numId w:val="4"/>
        </w:numPr>
        <w:shd w:val="clear" w:color="auto" w:fill="FFFFFF"/>
        <w:spacing w:after="0" w:line="360" w:lineRule="auto"/>
        <w:ind w:left="1134" w:hanging="425"/>
        <w:rPr>
          <w:szCs w:val="24"/>
          <w:lang w:eastAsia="en-ID"/>
        </w:rPr>
      </w:pPr>
      <w:r w:rsidRPr="005F1E9A">
        <w:rPr>
          <w:szCs w:val="24"/>
          <w:lang w:eastAsia="en-ID"/>
        </w:rPr>
        <w:t>Menghasilkan sumber daya manusia yang memiliki keahlian profesional, dengan keterampilan, pengetahuan, dan etos kerja yang sesuai dengan tuntutan zaman.</w:t>
      </w:r>
    </w:p>
    <w:p w:rsidR="00DC3930" w:rsidRDefault="00DC3930" w:rsidP="00961B41">
      <w:pPr>
        <w:pStyle w:val="ListParagraph"/>
        <w:numPr>
          <w:ilvl w:val="0"/>
          <w:numId w:val="4"/>
        </w:numPr>
        <w:shd w:val="clear" w:color="auto" w:fill="FFFFFF"/>
        <w:spacing w:after="0" w:line="360" w:lineRule="auto"/>
        <w:ind w:left="1134" w:hanging="425"/>
        <w:rPr>
          <w:szCs w:val="24"/>
          <w:lang w:eastAsia="en-ID"/>
        </w:rPr>
      </w:pPr>
      <w:r w:rsidRPr="005F1E9A">
        <w:rPr>
          <w:szCs w:val="24"/>
          <w:lang w:eastAsia="en-ID"/>
        </w:rPr>
        <w:t>Mengasah keterampilan yang diberikan Sekolah Menengah Kejuruan (SMK).</w:t>
      </w:r>
    </w:p>
    <w:p w:rsidR="00DC3930" w:rsidRPr="005F1E9A" w:rsidRDefault="00DC3930" w:rsidP="00DC3930">
      <w:pPr>
        <w:pStyle w:val="ListParagraph"/>
        <w:shd w:val="clear" w:color="auto" w:fill="FFFFFF"/>
        <w:spacing w:after="0" w:line="360" w:lineRule="auto"/>
        <w:ind w:left="1710" w:hanging="450"/>
        <w:rPr>
          <w:szCs w:val="24"/>
          <w:lang w:eastAsia="en-ID"/>
        </w:rPr>
      </w:pPr>
    </w:p>
    <w:p w:rsidR="00DC3930" w:rsidRPr="0009624E" w:rsidRDefault="00DC3930" w:rsidP="00961B41">
      <w:pPr>
        <w:pStyle w:val="ListParagraph"/>
        <w:numPr>
          <w:ilvl w:val="0"/>
          <w:numId w:val="9"/>
        </w:numPr>
        <w:shd w:val="clear" w:color="auto" w:fill="FFFFFF"/>
        <w:spacing w:after="0" w:line="360" w:lineRule="auto"/>
        <w:ind w:left="709" w:hanging="283"/>
        <w:rPr>
          <w:bCs/>
          <w:szCs w:val="24"/>
          <w:lang w:eastAsia="en-ID"/>
        </w:rPr>
      </w:pPr>
      <w:r w:rsidRPr="0009624E">
        <w:rPr>
          <w:bCs/>
          <w:szCs w:val="24"/>
          <w:lang w:eastAsia="en-ID"/>
        </w:rPr>
        <w:t xml:space="preserve">Bagi Sekolah </w:t>
      </w:r>
    </w:p>
    <w:p w:rsidR="00DC3930" w:rsidRPr="005F1E9A" w:rsidRDefault="00DC3930" w:rsidP="00961B41">
      <w:pPr>
        <w:pStyle w:val="ListParagraph"/>
        <w:numPr>
          <w:ilvl w:val="0"/>
          <w:numId w:val="5"/>
        </w:numPr>
        <w:shd w:val="clear" w:color="auto" w:fill="FFFFFF"/>
        <w:spacing w:after="0" w:line="360" w:lineRule="auto"/>
        <w:ind w:left="1134" w:hanging="450"/>
        <w:rPr>
          <w:szCs w:val="24"/>
          <w:lang w:eastAsia="en-ID"/>
        </w:rPr>
      </w:pPr>
      <w:r w:rsidRPr="005F1E9A">
        <w:rPr>
          <w:szCs w:val="24"/>
          <w:lang w:eastAsia="en-ID"/>
        </w:rPr>
        <w:t>Menjalin kerja sama yang baik antara sekolah dan perusahaan terkait, baik dalam dunia usaha maupun dunia Industri.</w:t>
      </w:r>
    </w:p>
    <w:p w:rsidR="00DC3930" w:rsidRDefault="00DC3930" w:rsidP="00961B41">
      <w:pPr>
        <w:pStyle w:val="ListParagraph"/>
        <w:numPr>
          <w:ilvl w:val="0"/>
          <w:numId w:val="5"/>
        </w:numPr>
        <w:shd w:val="clear" w:color="auto" w:fill="FFFFFF"/>
        <w:spacing w:after="0" w:line="360" w:lineRule="auto"/>
        <w:ind w:left="1134" w:hanging="450"/>
        <w:rPr>
          <w:szCs w:val="24"/>
          <w:lang w:eastAsia="en-ID"/>
        </w:rPr>
      </w:pPr>
      <w:r w:rsidRPr="005F1E9A">
        <w:rPr>
          <w:szCs w:val="24"/>
          <w:lang w:eastAsia="en-ID"/>
        </w:rPr>
        <w:t>Meningkatkan popularitas sekolah dimata masyarakat.</w:t>
      </w:r>
    </w:p>
    <w:p w:rsidR="00DC3930" w:rsidRPr="005F1E9A" w:rsidRDefault="00DC3930" w:rsidP="00DC3930">
      <w:pPr>
        <w:pStyle w:val="ListParagraph"/>
        <w:shd w:val="clear" w:color="auto" w:fill="FFFFFF"/>
        <w:spacing w:after="0" w:line="360" w:lineRule="auto"/>
        <w:ind w:left="1287" w:firstLine="0"/>
        <w:rPr>
          <w:szCs w:val="24"/>
          <w:lang w:eastAsia="en-ID"/>
        </w:rPr>
      </w:pPr>
    </w:p>
    <w:p w:rsidR="00DC3930" w:rsidRPr="0009624E" w:rsidRDefault="00DC3930" w:rsidP="00961B41">
      <w:pPr>
        <w:pStyle w:val="ListParagraph"/>
        <w:numPr>
          <w:ilvl w:val="0"/>
          <w:numId w:val="9"/>
        </w:numPr>
        <w:shd w:val="clear" w:color="auto" w:fill="FFFFFF"/>
        <w:spacing w:after="0" w:line="360" w:lineRule="auto"/>
        <w:ind w:left="709" w:hanging="283"/>
        <w:rPr>
          <w:bCs/>
          <w:szCs w:val="24"/>
          <w:lang w:eastAsia="en-ID"/>
        </w:rPr>
      </w:pPr>
      <w:r w:rsidRPr="0009624E">
        <w:rPr>
          <w:bCs/>
          <w:szCs w:val="24"/>
          <w:lang w:eastAsia="en-ID"/>
        </w:rPr>
        <w:t>Bagi Industri</w:t>
      </w:r>
    </w:p>
    <w:p w:rsidR="00DC3930" w:rsidRPr="005F1E9A" w:rsidRDefault="00DC3930" w:rsidP="00961B41">
      <w:pPr>
        <w:pStyle w:val="ListParagraph"/>
        <w:numPr>
          <w:ilvl w:val="0"/>
          <w:numId w:val="6"/>
        </w:numPr>
        <w:shd w:val="clear" w:color="auto" w:fill="FFFFFF"/>
        <w:spacing w:after="0" w:line="360" w:lineRule="auto"/>
        <w:ind w:left="1134" w:hanging="450"/>
        <w:rPr>
          <w:szCs w:val="24"/>
          <w:lang w:eastAsia="en-ID"/>
        </w:rPr>
      </w:pPr>
      <w:r w:rsidRPr="005F1E9A">
        <w:rPr>
          <w:szCs w:val="24"/>
          <w:lang w:eastAsia="en-ID"/>
        </w:rPr>
        <w:t>Dapat mengenal kualitas peserta didik</w:t>
      </w:r>
      <w:r>
        <w:rPr>
          <w:szCs w:val="24"/>
          <w:lang w:eastAsia="en-ID"/>
        </w:rPr>
        <w:t xml:space="preserve"> </w:t>
      </w:r>
      <w:r w:rsidRPr="005F1E9A">
        <w:rPr>
          <w:szCs w:val="24"/>
          <w:lang w:eastAsia="en-ID"/>
        </w:rPr>
        <w:t>yang berlatih di instansi / industri</w:t>
      </w:r>
      <w:r>
        <w:rPr>
          <w:szCs w:val="24"/>
          <w:lang w:eastAsia="en-ID"/>
        </w:rPr>
        <w:t>.</w:t>
      </w:r>
    </w:p>
    <w:p w:rsidR="00DC3930" w:rsidRPr="005F1E9A" w:rsidRDefault="00DC3930" w:rsidP="00961B41">
      <w:pPr>
        <w:pStyle w:val="ListParagraph"/>
        <w:numPr>
          <w:ilvl w:val="0"/>
          <w:numId w:val="6"/>
        </w:numPr>
        <w:shd w:val="clear" w:color="auto" w:fill="FFFFFF"/>
        <w:spacing w:after="0" w:line="360" w:lineRule="auto"/>
        <w:ind w:left="1134" w:hanging="450"/>
        <w:rPr>
          <w:szCs w:val="24"/>
          <w:lang w:eastAsia="en-ID"/>
        </w:rPr>
      </w:pPr>
      <w:r w:rsidRPr="005F1E9A">
        <w:rPr>
          <w:szCs w:val="24"/>
          <w:lang w:eastAsia="en-ID"/>
        </w:rPr>
        <w:t xml:space="preserve">Dapat berpartisipasi dalam upaya memajukan pembangunan pendidikan pada </w:t>
      </w:r>
      <w:r>
        <w:rPr>
          <w:szCs w:val="24"/>
          <w:lang w:eastAsia="en-ID"/>
        </w:rPr>
        <w:t xml:space="preserve">   </w:t>
      </w:r>
      <w:r w:rsidRPr="005F1E9A">
        <w:rPr>
          <w:szCs w:val="24"/>
          <w:lang w:eastAsia="en-ID"/>
        </w:rPr>
        <w:t>khususnya dan pengembangan bangsa pada umumnya</w:t>
      </w:r>
      <w:r>
        <w:rPr>
          <w:szCs w:val="24"/>
          <w:lang w:eastAsia="en-ID"/>
        </w:rPr>
        <w:t>.</w:t>
      </w:r>
    </w:p>
    <w:p w:rsidR="00DC3930" w:rsidRDefault="00DC3930" w:rsidP="00961B41">
      <w:pPr>
        <w:pStyle w:val="ListParagraph"/>
        <w:numPr>
          <w:ilvl w:val="0"/>
          <w:numId w:val="6"/>
        </w:numPr>
        <w:shd w:val="clear" w:color="auto" w:fill="FFFFFF"/>
        <w:spacing w:after="0" w:line="360" w:lineRule="auto"/>
        <w:ind w:left="1134" w:hanging="450"/>
        <w:rPr>
          <w:szCs w:val="24"/>
          <w:lang w:eastAsia="en-ID"/>
        </w:rPr>
      </w:pPr>
      <w:r w:rsidRPr="005F1E9A">
        <w:rPr>
          <w:szCs w:val="24"/>
          <w:lang w:eastAsia="en-ID"/>
        </w:rPr>
        <w:t>Mendapat tenaga tambahan yang dapat membantu da</w:t>
      </w:r>
      <w:r>
        <w:rPr>
          <w:szCs w:val="24"/>
          <w:lang w:eastAsia="en-ID"/>
        </w:rPr>
        <w:t>lam proses jasa atau penyaluran.</w:t>
      </w:r>
    </w:p>
    <w:p w:rsidR="00DC3930" w:rsidRDefault="00DC3930" w:rsidP="00DC3930">
      <w:pPr>
        <w:pStyle w:val="ListParagraph"/>
        <w:shd w:val="clear" w:color="auto" w:fill="FFFFFF"/>
        <w:spacing w:after="0" w:line="360" w:lineRule="auto"/>
        <w:ind w:left="1710" w:firstLine="0"/>
        <w:rPr>
          <w:szCs w:val="24"/>
          <w:lang w:eastAsia="en-ID"/>
        </w:rPr>
      </w:pPr>
    </w:p>
    <w:p w:rsidR="00CA350A" w:rsidRDefault="00CA350A" w:rsidP="00CA350A">
      <w:pPr>
        <w:spacing w:after="262" w:line="360" w:lineRule="auto"/>
        <w:ind w:left="0" w:firstLine="0"/>
        <w:rPr>
          <w:szCs w:val="24"/>
          <w:lang w:eastAsia="en-ID"/>
        </w:rPr>
      </w:pPr>
    </w:p>
    <w:p w:rsidR="00CA350A" w:rsidRPr="00CA350A" w:rsidRDefault="00CA350A" w:rsidP="00CA350A">
      <w:pPr>
        <w:spacing w:after="262" w:line="360" w:lineRule="auto"/>
        <w:ind w:left="0" w:firstLine="0"/>
      </w:pPr>
      <w:r w:rsidRPr="00CA350A">
        <w:rPr>
          <w:szCs w:val="24"/>
        </w:rPr>
        <w:lastRenderedPageBreak/>
        <w:t xml:space="preserve">C. </w:t>
      </w:r>
      <w:r w:rsidRPr="00CA350A">
        <w:rPr>
          <w:b/>
          <w:bCs/>
          <w:szCs w:val="24"/>
        </w:rPr>
        <w:t>Ruang Lingkup</w:t>
      </w:r>
    </w:p>
    <w:p w:rsidR="00CA350A" w:rsidRDefault="00CA350A" w:rsidP="00CA350A">
      <w:pPr>
        <w:spacing w:line="360" w:lineRule="auto"/>
        <w:ind w:firstLine="720"/>
        <w:jc w:val="left"/>
        <w:rPr>
          <w:szCs w:val="24"/>
          <w:lang w:val="en-US"/>
        </w:rPr>
      </w:pPr>
      <w:r w:rsidRPr="007F2865">
        <w:rPr>
          <w:szCs w:val="24"/>
        </w:rPr>
        <w:t xml:space="preserve">Dalam laporan PKL ini, penulis hanya membahas tentang bagaimana cara, </w:t>
      </w:r>
      <w:r>
        <w:rPr>
          <w:szCs w:val="24"/>
          <w:lang w:val="en-US"/>
        </w:rPr>
        <w:t>Mendesign Banner.</w:t>
      </w:r>
    </w:p>
    <w:p w:rsidR="00CA350A" w:rsidRPr="007F2865" w:rsidRDefault="00CA350A" w:rsidP="00CA350A">
      <w:pPr>
        <w:spacing w:line="360" w:lineRule="auto"/>
        <w:jc w:val="left"/>
        <w:rPr>
          <w:szCs w:val="24"/>
          <w:lang w:val="en-US"/>
        </w:rPr>
      </w:pPr>
    </w:p>
    <w:p w:rsidR="00735B50" w:rsidRPr="00AB06E0" w:rsidRDefault="00DC3930" w:rsidP="00AB06E0">
      <w:pPr>
        <w:spacing w:after="160" w:line="259" w:lineRule="auto"/>
        <w:ind w:left="0" w:firstLine="0"/>
        <w:jc w:val="left"/>
        <w:rPr>
          <w:b/>
        </w:rPr>
      </w:pPr>
      <w:r>
        <w:rPr>
          <w:b/>
        </w:rPr>
        <w:br w:type="page"/>
      </w:r>
    </w:p>
    <w:p w:rsidR="00735B50" w:rsidRPr="007F2865" w:rsidRDefault="00735B50" w:rsidP="00735B50">
      <w:pPr>
        <w:spacing w:line="360" w:lineRule="auto"/>
        <w:ind w:left="3600" w:firstLine="720"/>
        <w:rPr>
          <w:szCs w:val="24"/>
        </w:rPr>
      </w:pPr>
      <w:r w:rsidRPr="007F2865">
        <w:rPr>
          <w:b/>
          <w:bCs/>
          <w:szCs w:val="24"/>
        </w:rPr>
        <w:lastRenderedPageBreak/>
        <w:t>BAB II</w:t>
      </w:r>
    </w:p>
    <w:p w:rsidR="00735B50" w:rsidRDefault="00735B50" w:rsidP="00735B50">
      <w:pPr>
        <w:spacing w:line="360" w:lineRule="auto"/>
        <w:jc w:val="center"/>
        <w:rPr>
          <w:b/>
          <w:bCs/>
          <w:szCs w:val="24"/>
        </w:rPr>
      </w:pPr>
      <w:r w:rsidRPr="007F2865">
        <w:rPr>
          <w:b/>
          <w:bCs/>
          <w:szCs w:val="24"/>
        </w:rPr>
        <w:t>PROFIL PERUSAHAAN</w:t>
      </w:r>
    </w:p>
    <w:p w:rsidR="00AB06E0" w:rsidRPr="007F2865" w:rsidRDefault="00AB06E0" w:rsidP="00735B50">
      <w:pPr>
        <w:spacing w:line="360" w:lineRule="auto"/>
        <w:jc w:val="center"/>
        <w:rPr>
          <w:szCs w:val="24"/>
        </w:rPr>
      </w:pPr>
    </w:p>
    <w:p w:rsidR="00735B50" w:rsidRPr="00AB06E0" w:rsidRDefault="00735B50" w:rsidP="00AB06E0">
      <w:pPr>
        <w:pStyle w:val="ListParagraph"/>
        <w:numPr>
          <w:ilvl w:val="0"/>
          <w:numId w:val="25"/>
        </w:numPr>
        <w:spacing w:line="360" w:lineRule="auto"/>
        <w:ind w:left="270"/>
        <w:rPr>
          <w:b/>
          <w:bCs/>
          <w:szCs w:val="24"/>
        </w:rPr>
      </w:pPr>
      <w:r w:rsidRPr="00AB06E0">
        <w:rPr>
          <w:b/>
          <w:bCs/>
          <w:szCs w:val="24"/>
          <w:lang w:val="en-US"/>
        </w:rPr>
        <w:t>DATA UMUM PERUSAHAAN</w:t>
      </w:r>
    </w:p>
    <w:p w:rsidR="00735B50" w:rsidRPr="007F2865" w:rsidRDefault="00735B50" w:rsidP="00735B50">
      <w:pPr>
        <w:pStyle w:val="ListParagraph"/>
        <w:numPr>
          <w:ilvl w:val="0"/>
          <w:numId w:val="11"/>
        </w:numPr>
        <w:spacing w:after="200" w:line="360" w:lineRule="auto"/>
        <w:rPr>
          <w:szCs w:val="24"/>
        </w:rPr>
      </w:pPr>
      <w:r w:rsidRPr="007F2865">
        <w:rPr>
          <w:szCs w:val="24"/>
        </w:rPr>
        <w:t xml:space="preserve">Nama perusahaan.     </w:t>
      </w:r>
      <w:r w:rsidRPr="007F2865">
        <w:rPr>
          <w:szCs w:val="24"/>
        </w:rPr>
        <w:tab/>
      </w:r>
      <w:r w:rsidRPr="007F2865">
        <w:rPr>
          <w:szCs w:val="24"/>
        </w:rPr>
        <w:tab/>
        <w:t xml:space="preserve">: </w:t>
      </w:r>
      <w:r w:rsidR="00A21AAA">
        <w:rPr>
          <w:szCs w:val="24"/>
          <w:lang w:val="en-US"/>
        </w:rPr>
        <w:t>Bayu Setiono</w:t>
      </w:r>
    </w:p>
    <w:p w:rsidR="00735B50" w:rsidRPr="007F2865" w:rsidRDefault="00735B50" w:rsidP="00735B50">
      <w:pPr>
        <w:pStyle w:val="ListParagraph"/>
        <w:numPr>
          <w:ilvl w:val="0"/>
          <w:numId w:val="11"/>
        </w:numPr>
        <w:spacing w:after="200" w:line="360" w:lineRule="auto"/>
        <w:rPr>
          <w:szCs w:val="24"/>
        </w:rPr>
      </w:pPr>
      <w:r w:rsidRPr="007F2865">
        <w:rPr>
          <w:szCs w:val="24"/>
        </w:rPr>
        <w:t xml:space="preserve">Pemilik.                             </w:t>
      </w:r>
      <w:r w:rsidRPr="007F2865">
        <w:rPr>
          <w:szCs w:val="24"/>
        </w:rPr>
        <w:tab/>
        <w:t xml:space="preserve">: </w:t>
      </w:r>
      <w:r w:rsidR="00A21AAA">
        <w:rPr>
          <w:szCs w:val="24"/>
          <w:lang w:val="en-US"/>
        </w:rPr>
        <w:t>Pairi</w:t>
      </w:r>
    </w:p>
    <w:p w:rsidR="00735B50" w:rsidRPr="00735B50" w:rsidRDefault="00735B50" w:rsidP="00735B50">
      <w:pPr>
        <w:pStyle w:val="ListParagraph"/>
        <w:numPr>
          <w:ilvl w:val="0"/>
          <w:numId w:val="11"/>
        </w:numPr>
        <w:spacing w:after="200" w:line="360" w:lineRule="auto"/>
        <w:rPr>
          <w:szCs w:val="24"/>
        </w:rPr>
      </w:pPr>
      <w:r w:rsidRPr="007F2865">
        <w:rPr>
          <w:szCs w:val="24"/>
        </w:rPr>
        <w:t xml:space="preserve">Alamat               </w:t>
      </w:r>
      <w:r>
        <w:rPr>
          <w:szCs w:val="24"/>
        </w:rPr>
        <w:t xml:space="preserve">     </w:t>
      </w:r>
      <w:r>
        <w:rPr>
          <w:szCs w:val="24"/>
        </w:rPr>
        <w:tab/>
      </w:r>
      <w:r>
        <w:rPr>
          <w:szCs w:val="24"/>
        </w:rPr>
        <w:tab/>
        <w:t xml:space="preserve">: </w:t>
      </w:r>
      <w:r>
        <w:rPr>
          <w:szCs w:val="24"/>
          <w:lang w:val="en-US"/>
        </w:rPr>
        <w:t xml:space="preserve">Jingklak, Karanganyar, Kec. Karanganyar, Kabupaten </w:t>
      </w:r>
    </w:p>
    <w:p w:rsidR="00735B50" w:rsidRPr="00735B50" w:rsidRDefault="00735B50" w:rsidP="00735B50">
      <w:pPr>
        <w:pStyle w:val="ListParagraph"/>
        <w:spacing w:after="200" w:line="360" w:lineRule="auto"/>
        <w:ind w:left="3600" w:firstLine="0"/>
        <w:rPr>
          <w:szCs w:val="24"/>
          <w:lang w:val="en-US"/>
        </w:rPr>
      </w:pPr>
      <w:r>
        <w:rPr>
          <w:szCs w:val="24"/>
          <w:lang w:val="en-US"/>
        </w:rPr>
        <w:t xml:space="preserve">  Kebumen, Jawa Tengah 54364</w:t>
      </w:r>
    </w:p>
    <w:p w:rsidR="009A4100" w:rsidRPr="009A4100" w:rsidRDefault="009A4100" w:rsidP="009A4100">
      <w:pPr>
        <w:pStyle w:val="ListParagraph"/>
        <w:spacing w:after="262" w:line="259" w:lineRule="auto"/>
        <w:ind w:firstLine="0"/>
        <w:jc w:val="center"/>
        <w:rPr>
          <w:b/>
          <w:sz w:val="28"/>
        </w:rPr>
      </w:pPr>
    </w:p>
    <w:p w:rsidR="00DC3930" w:rsidRDefault="00DC3930" w:rsidP="00DC3930">
      <w:pPr>
        <w:pStyle w:val="ListParagraph"/>
        <w:spacing w:after="262" w:line="259" w:lineRule="auto"/>
        <w:ind w:firstLine="0"/>
        <w:jc w:val="center"/>
        <w:rPr>
          <w:b/>
        </w:rPr>
      </w:pPr>
    </w:p>
    <w:p w:rsidR="00A352CF" w:rsidRPr="00AB06E0" w:rsidRDefault="00DC3930" w:rsidP="00AB06E0">
      <w:pPr>
        <w:pStyle w:val="ListParagraph"/>
        <w:numPr>
          <w:ilvl w:val="0"/>
          <w:numId w:val="25"/>
        </w:numPr>
        <w:spacing w:after="262" w:line="259" w:lineRule="auto"/>
        <w:ind w:left="270"/>
        <w:rPr>
          <w:b/>
        </w:rPr>
      </w:pPr>
      <w:r w:rsidRPr="00AB06E0">
        <w:rPr>
          <w:b/>
        </w:rPr>
        <w:t xml:space="preserve">Sejarah </w:t>
      </w:r>
      <w:r w:rsidR="005C2008" w:rsidRPr="00AB06E0">
        <w:rPr>
          <w:b/>
          <w:lang w:val="en-US"/>
        </w:rPr>
        <w:t xml:space="preserve">Singkat </w:t>
      </w:r>
      <w:r w:rsidRPr="00AB06E0">
        <w:rPr>
          <w:b/>
        </w:rPr>
        <w:t>Berdirinya</w:t>
      </w:r>
      <w:r w:rsidR="00B11A6A" w:rsidRPr="00AB06E0">
        <w:rPr>
          <w:b/>
          <w:spacing w:val="-1"/>
        </w:rPr>
        <w:t xml:space="preserve"> </w:t>
      </w:r>
      <w:r w:rsidR="00B11A6A" w:rsidRPr="00AB06E0">
        <w:rPr>
          <w:b/>
          <w:spacing w:val="-1"/>
          <w:lang w:val="en-US"/>
        </w:rPr>
        <w:t xml:space="preserve">Percetakan Master Digital Printing </w:t>
      </w:r>
    </w:p>
    <w:p w:rsidR="00B11A6A" w:rsidRPr="007A33BC" w:rsidRDefault="00A352CF" w:rsidP="00B11A6A">
      <w:pPr>
        <w:spacing w:line="360" w:lineRule="auto"/>
        <w:rPr>
          <w:szCs w:val="24"/>
          <w:lang w:val="en-US"/>
        </w:rPr>
      </w:pPr>
      <w:r>
        <w:rPr>
          <w:b/>
        </w:rPr>
        <w:tab/>
      </w:r>
      <w:r w:rsidR="00B11A6A">
        <w:rPr>
          <w:szCs w:val="24"/>
          <w:lang w:val="en-US"/>
        </w:rPr>
        <w:t>Percetakan Master Digital Printing</w:t>
      </w:r>
      <w:r w:rsidR="00B11A6A" w:rsidRPr="007F2865">
        <w:rPr>
          <w:szCs w:val="24"/>
        </w:rPr>
        <w:t xml:space="preserve"> </w:t>
      </w:r>
      <w:r w:rsidR="00B11A6A">
        <w:rPr>
          <w:szCs w:val="24"/>
        </w:rPr>
        <w:t>didirikan pada tahun 2018</w:t>
      </w:r>
      <w:r w:rsidR="00B11A6A" w:rsidRPr="007F2865">
        <w:rPr>
          <w:szCs w:val="24"/>
        </w:rPr>
        <w:t xml:space="preserve"> tepatnya di </w:t>
      </w:r>
      <w:r w:rsidR="00B11A6A">
        <w:rPr>
          <w:szCs w:val="24"/>
          <w:lang w:val="en-US"/>
        </w:rPr>
        <w:t>Karanganyar</w:t>
      </w:r>
      <w:r w:rsidR="00B11A6A" w:rsidRPr="007F2865">
        <w:rPr>
          <w:szCs w:val="24"/>
        </w:rPr>
        <w:t xml:space="preserve"> dengan </w:t>
      </w:r>
      <w:r w:rsidR="00B11A6A">
        <w:rPr>
          <w:szCs w:val="24"/>
        </w:rPr>
        <w:t xml:space="preserve">modal awal 1 mesin </w:t>
      </w:r>
      <w:r w:rsidR="00B11A6A">
        <w:rPr>
          <w:szCs w:val="24"/>
          <w:lang w:val="en-US"/>
        </w:rPr>
        <w:t>Fotocopy</w:t>
      </w:r>
      <w:r w:rsidR="00B11A6A" w:rsidRPr="007F2865">
        <w:rPr>
          <w:szCs w:val="24"/>
        </w:rPr>
        <w:t xml:space="preserve">. Bertambahnya usia </w:t>
      </w:r>
      <w:r w:rsidR="00B11A6A">
        <w:rPr>
          <w:szCs w:val="24"/>
          <w:lang w:val="en-US"/>
        </w:rPr>
        <w:t>Percetakan Master Digital Printing</w:t>
      </w:r>
      <w:r w:rsidR="00B11A6A" w:rsidRPr="007F2865">
        <w:rPr>
          <w:szCs w:val="24"/>
        </w:rPr>
        <w:t xml:space="preserve"> berk</w:t>
      </w:r>
      <w:r w:rsidR="00B11A6A">
        <w:rPr>
          <w:szCs w:val="24"/>
        </w:rPr>
        <w:t>embang dari 1 mesin menjadi 5</w:t>
      </w:r>
      <w:r w:rsidR="00B11A6A" w:rsidRPr="007F2865">
        <w:rPr>
          <w:szCs w:val="24"/>
        </w:rPr>
        <w:t xml:space="preserve"> mesin, dan seterusnya dan berkembang sampai sekarang ,</w:t>
      </w:r>
      <w:r w:rsidR="00B11A6A">
        <w:rPr>
          <w:szCs w:val="24"/>
        </w:rPr>
        <w:t xml:space="preserve"> Buka cabang di buntu tahun 2022</w:t>
      </w:r>
      <w:r w:rsidR="00B11A6A" w:rsidRPr="007F2865">
        <w:rPr>
          <w:szCs w:val="24"/>
        </w:rPr>
        <w:t xml:space="preserve"> akhir sampai sekarang.</w:t>
      </w:r>
    </w:p>
    <w:p w:rsidR="00DC3930" w:rsidRPr="00DE161F" w:rsidRDefault="00DC3930" w:rsidP="00AB06E0">
      <w:pPr>
        <w:pStyle w:val="ListParagraph"/>
        <w:numPr>
          <w:ilvl w:val="0"/>
          <w:numId w:val="25"/>
        </w:numPr>
        <w:spacing w:after="262" w:line="360" w:lineRule="auto"/>
        <w:ind w:left="270"/>
        <w:rPr>
          <w:b/>
        </w:rPr>
      </w:pPr>
      <w:r w:rsidRPr="00C2242C">
        <w:rPr>
          <w:b/>
        </w:rPr>
        <w:t>V</w:t>
      </w:r>
      <w:r w:rsidR="00376490">
        <w:rPr>
          <w:b/>
        </w:rPr>
        <w:t>isi Misi</w:t>
      </w:r>
    </w:p>
    <w:p w:rsidR="00DC3930" w:rsidRDefault="00DC3930" w:rsidP="004311DA">
      <w:pPr>
        <w:pStyle w:val="ListParagraph"/>
        <w:spacing w:after="262" w:line="360" w:lineRule="auto"/>
        <w:ind w:left="284" w:hanging="3"/>
        <w:rPr>
          <w:szCs w:val="24"/>
        </w:rPr>
      </w:pPr>
      <w:r w:rsidRPr="0058750F">
        <w:rPr>
          <w:szCs w:val="24"/>
        </w:rPr>
        <w:t>Visi :</w:t>
      </w:r>
    </w:p>
    <w:p w:rsidR="004311DA" w:rsidRPr="00DE161F" w:rsidRDefault="00DC3930" w:rsidP="004311DA">
      <w:pPr>
        <w:pStyle w:val="ListParagraph"/>
        <w:spacing w:after="262" w:line="360" w:lineRule="auto"/>
        <w:ind w:left="709" w:firstLine="0"/>
        <w:rPr>
          <w:szCs w:val="24"/>
          <w:lang w:val="en-US"/>
        </w:rPr>
      </w:pPr>
      <w:r>
        <w:rPr>
          <w:szCs w:val="24"/>
        </w:rPr>
        <w:t>“</w:t>
      </w:r>
      <w:r w:rsidR="00152A40">
        <w:rPr>
          <w:szCs w:val="24"/>
          <w:lang w:val="en-US"/>
        </w:rPr>
        <w:t xml:space="preserve">Menjadi perusahaan media cetak yang berkualitas dan terpercaya untuk memenuhi </w:t>
      </w:r>
      <w:r w:rsidR="001B327E">
        <w:rPr>
          <w:szCs w:val="24"/>
          <w:lang w:val="en-US"/>
        </w:rPr>
        <w:t>kebutuhan masyarakat dengan menawarkan biaya terjangkau bagi seluruh kalangan yang dapat bersaing dengan perusahaan lain.</w:t>
      </w:r>
      <w:r w:rsidR="00DE161F">
        <w:rPr>
          <w:szCs w:val="24"/>
          <w:lang w:val="en-US"/>
        </w:rPr>
        <w:t>”</w:t>
      </w:r>
    </w:p>
    <w:p w:rsidR="00DC3930" w:rsidRDefault="00DC3930" w:rsidP="004311DA">
      <w:pPr>
        <w:pStyle w:val="ListParagraph"/>
        <w:spacing w:after="262" w:line="360" w:lineRule="auto"/>
        <w:ind w:left="284" w:firstLine="0"/>
        <w:rPr>
          <w:szCs w:val="24"/>
        </w:rPr>
      </w:pPr>
      <w:r w:rsidRPr="0058750F">
        <w:rPr>
          <w:szCs w:val="24"/>
        </w:rPr>
        <w:t>Misi :</w:t>
      </w:r>
    </w:p>
    <w:p w:rsidR="00DC3930" w:rsidRPr="001B327E" w:rsidRDefault="001B327E" w:rsidP="00961B41">
      <w:pPr>
        <w:pStyle w:val="ListParagraph"/>
        <w:numPr>
          <w:ilvl w:val="0"/>
          <w:numId w:val="10"/>
        </w:numPr>
        <w:spacing w:after="262" w:line="360" w:lineRule="auto"/>
        <w:rPr>
          <w:szCs w:val="24"/>
        </w:rPr>
      </w:pPr>
      <w:r>
        <w:rPr>
          <w:szCs w:val="24"/>
          <w:lang w:val="en-US"/>
        </w:rPr>
        <w:t>Kami menjaga dan meningkatkan kepuasan pelanggan dengan memberikan kualitas pelayanan terbaik.</w:t>
      </w:r>
    </w:p>
    <w:p w:rsidR="001B327E" w:rsidRPr="001B327E" w:rsidRDefault="001B327E" w:rsidP="00961B41">
      <w:pPr>
        <w:pStyle w:val="ListParagraph"/>
        <w:numPr>
          <w:ilvl w:val="0"/>
          <w:numId w:val="10"/>
        </w:numPr>
        <w:spacing w:after="262" w:line="360" w:lineRule="auto"/>
        <w:rPr>
          <w:szCs w:val="24"/>
        </w:rPr>
      </w:pPr>
      <w:r>
        <w:rPr>
          <w:szCs w:val="24"/>
          <w:lang w:val="en-US"/>
        </w:rPr>
        <w:t>Kami responsif dalam memberikan solusi jasa yang ekonomis namun berkualitas.</w:t>
      </w:r>
    </w:p>
    <w:p w:rsidR="001B327E" w:rsidRPr="00DE161F" w:rsidRDefault="001B327E" w:rsidP="00961B41">
      <w:pPr>
        <w:pStyle w:val="ListParagraph"/>
        <w:numPr>
          <w:ilvl w:val="0"/>
          <w:numId w:val="10"/>
        </w:numPr>
        <w:spacing w:after="262" w:line="360" w:lineRule="auto"/>
        <w:rPr>
          <w:szCs w:val="24"/>
        </w:rPr>
      </w:pPr>
      <w:r>
        <w:rPr>
          <w:szCs w:val="24"/>
          <w:lang w:val="en-US"/>
        </w:rPr>
        <w:t>Kami menjaga dan meningkatkan hubungan komunikasi dalam menjalin kemitraan dengan segala pihak demi tercapainya kerjasama yang berkesinambungan dan saling menguntungkan.</w:t>
      </w:r>
    </w:p>
    <w:p w:rsidR="00DC3930" w:rsidRDefault="00DC3930" w:rsidP="00D3143B">
      <w:pPr>
        <w:spacing w:before="64" w:line="360" w:lineRule="auto"/>
        <w:ind w:left="4874" w:right="1259" w:hanging="2939"/>
        <w:jc w:val="left"/>
      </w:pPr>
    </w:p>
    <w:p w:rsidR="001B327E" w:rsidRPr="008A7CFB" w:rsidRDefault="001B327E" w:rsidP="001B327E">
      <w:pPr>
        <w:spacing w:before="64" w:line="360" w:lineRule="auto"/>
        <w:ind w:left="4874" w:right="1259" w:hanging="2939"/>
        <w:jc w:val="left"/>
        <w:sectPr w:rsidR="001B327E" w:rsidRPr="008A7CFB" w:rsidSect="00A21AAA">
          <w:footerReference w:type="default" r:id="rId8"/>
          <w:pgSz w:w="11910" w:h="16840" w:code="9"/>
          <w:pgMar w:top="1699" w:right="1138" w:bottom="1138" w:left="1699" w:header="720" w:footer="720" w:gutter="0"/>
          <w:pgNumType w:start="1"/>
          <w:cols w:space="720"/>
          <w:docGrid w:linePitch="326"/>
        </w:sectPr>
      </w:pPr>
    </w:p>
    <w:p w:rsidR="00B45742" w:rsidRPr="001837F9" w:rsidRDefault="00DC3930" w:rsidP="00DC3930">
      <w:pPr>
        <w:pStyle w:val="BodyText"/>
        <w:spacing w:line="360" w:lineRule="auto"/>
        <w:ind w:left="952" w:right="284"/>
        <w:jc w:val="center"/>
        <w:rPr>
          <w:b/>
          <w:sz w:val="28"/>
          <w:lang w:val="id-ID"/>
        </w:rPr>
      </w:pPr>
      <w:r w:rsidRPr="001837F9">
        <w:rPr>
          <w:b/>
          <w:sz w:val="28"/>
          <w:lang w:val="id-ID"/>
        </w:rPr>
        <w:lastRenderedPageBreak/>
        <w:t>BAB  III</w:t>
      </w:r>
    </w:p>
    <w:p w:rsidR="00DC3930" w:rsidRPr="001837F9" w:rsidRDefault="00DC3930" w:rsidP="00DC3930">
      <w:pPr>
        <w:pStyle w:val="BodyText"/>
        <w:spacing w:line="360" w:lineRule="auto"/>
        <w:ind w:left="952" w:right="284"/>
        <w:jc w:val="center"/>
        <w:rPr>
          <w:b/>
          <w:sz w:val="28"/>
          <w:lang w:val="id-ID"/>
        </w:rPr>
      </w:pPr>
      <w:r w:rsidRPr="001837F9">
        <w:rPr>
          <w:b/>
          <w:sz w:val="28"/>
          <w:lang w:val="id-ID"/>
        </w:rPr>
        <w:t>MATERI PKL</w:t>
      </w:r>
    </w:p>
    <w:p w:rsidR="00DC3930" w:rsidRPr="001837F9" w:rsidRDefault="00DC3930" w:rsidP="00DC3930">
      <w:pPr>
        <w:pStyle w:val="BodyText"/>
        <w:spacing w:line="360" w:lineRule="auto"/>
        <w:ind w:left="952" w:right="284"/>
        <w:jc w:val="center"/>
        <w:rPr>
          <w:b/>
          <w:sz w:val="28"/>
          <w:lang w:val="id-ID"/>
        </w:rPr>
      </w:pPr>
    </w:p>
    <w:p w:rsidR="00DC3930" w:rsidRDefault="00DC3930" w:rsidP="00DC3930">
      <w:pPr>
        <w:pStyle w:val="BodyText"/>
        <w:spacing w:line="360" w:lineRule="auto"/>
        <w:ind w:left="952" w:right="284"/>
        <w:jc w:val="center"/>
        <w:rPr>
          <w:b/>
          <w:lang w:val="id-ID"/>
        </w:rPr>
      </w:pPr>
    </w:p>
    <w:p w:rsidR="00083158" w:rsidRPr="00083158" w:rsidRDefault="00DC3930" w:rsidP="00961B41">
      <w:pPr>
        <w:pStyle w:val="BodyText"/>
        <w:numPr>
          <w:ilvl w:val="0"/>
          <w:numId w:val="7"/>
        </w:numPr>
        <w:spacing w:line="360" w:lineRule="auto"/>
        <w:ind w:left="426" w:right="284" w:hanging="426"/>
        <w:rPr>
          <w:b/>
        </w:rPr>
      </w:pPr>
      <w:r>
        <w:rPr>
          <w:b/>
        </w:rPr>
        <w:t>Landasan Teori</w:t>
      </w:r>
    </w:p>
    <w:p w:rsidR="00083158" w:rsidRPr="00083158" w:rsidRDefault="00083158" w:rsidP="00083158">
      <w:pPr>
        <w:pStyle w:val="NormalWeb"/>
        <w:spacing w:line="360" w:lineRule="auto"/>
        <w:jc w:val="both"/>
        <w:rPr>
          <w:b/>
        </w:rPr>
      </w:pPr>
      <w:r>
        <w:rPr>
          <w:b/>
        </w:rPr>
        <w:t xml:space="preserve">     </w:t>
      </w:r>
      <w:r w:rsidRPr="00083158">
        <w:rPr>
          <w:b/>
        </w:rPr>
        <w:t xml:space="preserve">Fungsi dan Tujuan Banner </w:t>
      </w:r>
    </w:p>
    <w:p w:rsidR="00083158" w:rsidRPr="007F2865" w:rsidRDefault="00083158" w:rsidP="00083158">
      <w:pPr>
        <w:pStyle w:val="NormalWeb"/>
        <w:spacing w:line="360" w:lineRule="auto"/>
        <w:ind w:firstLine="720"/>
        <w:jc w:val="both"/>
      </w:pPr>
      <w:r w:rsidRPr="007F2865">
        <w:t>Pada dasarnya fungsi banner adalah sebagai media pemasaran yang berisi publikasi, iklan, promosi, dan berbagai keperluan lainnya. Sedangkan tujuan dari pemasangan banner adalah untuk mempromosikan atau mengiklankan sesuatu sehingga menarik perhatian lebih banyak orang ketika melihatnya.</w:t>
      </w:r>
    </w:p>
    <w:p w:rsidR="00083158" w:rsidRPr="007F2865" w:rsidRDefault="00083158" w:rsidP="00083158">
      <w:pPr>
        <w:pStyle w:val="NormalWeb"/>
        <w:spacing w:line="360" w:lineRule="auto"/>
        <w:jc w:val="both"/>
      </w:pPr>
      <w:r w:rsidRPr="007F2865">
        <w:t>Mengacu pada penjelasan arti banner yang dijelaskan di atas, adapun beberapa fungsi banner adalah sebagai berikut:</w:t>
      </w:r>
    </w:p>
    <w:p w:rsidR="00DC3930" w:rsidRDefault="00DC3930" w:rsidP="00717754">
      <w:pPr>
        <w:pStyle w:val="BodyText"/>
        <w:spacing w:line="360" w:lineRule="auto"/>
        <w:ind w:left="360" w:right="284"/>
        <w:jc w:val="both"/>
        <w:rPr>
          <w:b/>
        </w:rPr>
      </w:pPr>
      <w:r>
        <w:rPr>
          <w:b/>
        </w:rPr>
        <w:t>Pembahasan</w:t>
      </w:r>
    </w:p>
    <w:p w:rsidR="006D2CD9" w:rsidRPr="007F2865" w:rsidRDefault="006D2CD9" w:rsidP="00961B41">
      <w:pPr>
        <w:numPr>
          <w:ilvl w:val="0"/>
          <w:numId w:val="12"/>
        </w:numPr>
        <w:spacing w:before="100" w:beforeAutospacing="1" w:after="100" w:afterAutospacing="1" w:line="360" w:lineRule="auto"/>
        <w:rPr>
          <w:szCs w:val="24"/>
        </w:rPr>
      </w:pPr>
      <w:r w:rsidRPr="007F2865">
        <w:rPr>
          <w:rStyle w:val="Strong"/>
          <w:rFonts w:eastAsiaTheme="majorEastAsia"/>
          <w:szCs w:val="24"/>
        </w:rPr>
        <w:t>Media Informasi</w:t>
      </w:r>
      <w:r w:rsidRPr="007F2865">
        <w:rPr>
          <w:szCs w:val="24"/>
        </w:rPr>
        <w:t>; pemasangan banner merupakan cara yang sangat efektif sebagai media informasi kepada khalayak, baik itu banner offline maupun banner di website/ blog.</w:t>
      </w:r>
    </w:p>
    <w:p w:rsidR="006D2CD9" w:rsidRPr="007F2865" w:rsidRDefault="006D2CD9" w:rsidP="00961B41">
      <w:pPr>
        <w:numPr>
          <w:ilvl w:val="0"/>
          <w:numId w:val="12"/>
        </w:numPr>
        <w:spacing w:before="100" w:beforeAutospacing="1" w:after="100" w:afterAutospacing="1" w:line="360" w:lineRule="auto"/>
        <w:rPr>
          <w:szCs w:val="24"/>
        </w:rPr>
      </w:pPr>
      <w:r w:rsidRPr="007F2865">
        <w:rPr>
          <w:rStyle w:val="Strong"/>
          <w:rFonts w:eastAsiaTheme="majorEastAsia"/>
          <w:szCs w:val="24"/>
        </w:rPr>
        <w:t>Media Promosi</w:t>
      </w:r>
      <w:r w:rsidRPr="007F2865">
        <w:rPr>
          <w:szCs w:val="24"/>
        </w:rPr>
        <w:t>; sama halnya sebagai media informasi, banner juga efektif digunakan sebagai media promosi. Namun, tentu saja pemasangan banner harus berada pada tempat yang strategis dan sering dilihat masyarakat umum.</w:t>
      </w:r>
    </w:p>
    <w:p w:rsidR="006D2CD9" w:rsidRPr="006D2CD9" w:rsidRDefault="006D2CD9" w:rsidP="00961B41">
      <w:pPr>
        <w:numPr>
          <w:ilvl w:val="0"/>
          <w:numId w:val="12"/>
        </w:numPr>
        <w:spacing w:before="100" w:beforeAutospacing="1" w:after="100" w:afterAutospacing="1" w:line="360" w:lineRule="auto"/>
        <w:rPr>
          <w:szCs w:val="24"/>
        </w:rPr>
      </w:pPr>
      <w:r w:rsidRPr="007F2865">
        <w:rPr>
          <w:rStyle w:val="Strong"/>
          <w:rFonts w:eastAsiaTheme="majorEastAsia"/>
          <w:szCs w:val="24"/>
        </w:rPr>
        <w:t>Identitas/ Ciri Khas</w:t>
      </w:r>
      <w:r w:rsidRPr="007F2865">
        <w:rPr>
          <w:szCs w:val="24"/>
        </w:rPr>
        <w:t>; banner pada sebuah website/ blog dapat berfungsi sebagai identitas atau ciri khas website tersebut sehingga pengunjung lebih mudah mengingatnya. Banner di website juga bisa menjadi salah satu cara dalam melakukan branding secara online.</w:t>
      </w:r>
    </w:p>
    <w:p w:rsidR="006D2CD9" w:rsidRPr="006D2CD9" w:rsidRDefault="006D2CD9" w:rsidP="006D2CD9">
      <w:pPr>
        <w:pStyle w:val="NormalWeb"/>
        <w:spacing w:line="360" w:lineRule="auto"/>
        <w:ind w:firstLine="360"/>
        <w:jc w:val="both"/>
        <w:rPr>
          <w:b/>
        </w:rPr>
      </w:pPr>
      <w:r w:rsidRPr="006D2CD9">
        <w:rPr>
          <w:b/>
        </w:rPr>
        <w:t xml:space="preserve">Tujuan Banner </w:t>
      </w:r>
    </w:p>
    <w:p w:rsidR="006D2CD9" w:rsidRPr="007F2865" w:rsidRDefault="006D2CD9" w:rsidP="006D2CD9">
      <w:pPr>
        <w:pStyle w:val="NormalWeb"/>
        <w:spacing w:line="360" w:lineRule="auto"/>
        <w:ind w:firstLine="360"/>
        <w:jc w:val="both"/>
      </w:pPr>
      <w:r w:rsidRPr="007F2865">
        <w:t>Untuk tujuan dari banner ialah untuk mengiklankan produk tertentu dan menarik orang sebanyak mungkin/lalu lintas mungkin untuk produk tertentu. Adapun banner yang berukuran kecil biasanya digunakan untuk saling bertukar link, sedangkan banner yang ukuran sedang untuk media iklan.</w:t>
      </w:r>
    </w:p>
    <w:p w:rsidR="00A97F9A" w:rsidRPr="00A97F9A" w:rsidRDefault="00A97F9A" w:rsidP="006D2CD9">
      <w:pPr>
        <w:pStyle w:val="NormalWeb"/>
        <w:spacing w:line="360" w:lineRule="auto"/>
        <w:ind w:firstLine="360"/>
        <w:jc w:val="both"/>
        <w:rPr>
          <w:b/>
        </w:rPr>
      </w:pPr>
      <w:r w:rsidRPr="00A97F9A">
        <w:rPr>
          <w:b/>
        </w:rPr>
        <w:lastRenderedPageBreak/>
        <w:t xml:space="preserve">Jenis Banner Berdasarkan Ukuran </w:t>
      </w:r>
    </w:p>
    <w:p w:rsidR="00A97F9A" w:rsidRPr="007F2865" w:rsidRDefault="00A97F9A" w:rsidP="00A97F9A">
      <w:pPr>
        <w:pStyle w:val="NormalWeb"/>
        <w:spacing w:line="360" w:lineRule="auto"/>
        <w:ind w:firstLine="360"/>
        <w:jc w:val="both"/>
      </w:pPr>
      <w:r w:rsidRPr="007F2865">
        <w:t>Berbagai ukuran utama banner. Banner ukuran standar pada umumnya untuk kepentingan iklan atau promosi “window pop-up” sebagai contoh yaitu:</w:t>
      </w:r>
    </w:p>
    <w:p w:rsidR="00A97F9A" w:rsidRPr="007F2865" w:rsidRDefault="00A97F9A" w:rsidP="00961B41">
      <w:pPr>
        <w:numPr>
          <w:ilvl w:val="0"/>
          <w:numId w:val="13"/>
        </w:numPr>
        <w:spacing w:before="100" w:beforeAutospacing="1" w:after="100" w:afterAutospacing="1" w:line="360" w:lineRule="auto"/>
        <w:rPr>
          <w:szCs w:val="24"/>
        </w:rPr>
      </w:pPr>
      <w:r w:rsidRPr="007F2865">
        <w:rPr>
          <w:szCs w:val="24"/>
        </w:rPr>
        <w:t>Banner ukuran standar pada umumnya untuk kepentingan iklan atau promosi “window pop-up” sebagai contoh yaitu:</w:t>
      </w:r>
    </w:p>
    <w:p w:rsidR="00A97F9A" w:rsidRPr="007F2865" w:rsidRDefault="00A97F9A" w:rsidP="00A97F9A">
      <w:pPr>
        <w:pStyle w:val="NormalWeb"/>
        <w:spacing w:line="360" w:lineRule="auto"/>
        <w:rPr>
          <w:ins w:id="0" w:author="Unknown"/>
        </w:rPr>
      </w:pPr>
      <w:r w:rsidRPr="007F2865">
        <w:t>300 x 250 IMU / Pixel “Medium Rectangle”</w:t>
      </w:r>
      <w:r w:rsidRPr="007F2865">
        <w:br/>
        <w:t>250 x 250 IMU / Pixel “Square Pop-up”</w:t>
      </w:r>
      <w:r w:rsidRPr="007F2865">
        <w:br/>
        <w:t>240 x 400 IMU / Pixel “Vertical Rectangle”</w:t>
      </w:r>
      <w:r w:rsidRPr="007F2865">
        <w:br/>
        <w:t>336 x 280 IMU / Pixel “Large Rectangle”</w:t>
      </w:r>
      <w:r w:rsidRPr="007F2865">
        <w:br/>
        <w:t>180 x 150 IMU / Pixel “Rectangle”</w:t>
      </w:r>
    </w:p>
    <w:p w:rsidR="00A97F9A" w:rsidRPr="007F2865" w:rsidRDefault="00A97F9A" w:rsidP="00961B41">
      <w:pPr>
        <w:numPr>
          <w:ilvl w:val="0"/>
          <w:numId w:val="14"/>
        </w:numPr>
        <w:spacing w:before="100" w:beforeAutospacing="1" w:after="100" w:afterAutospacing="1" w:line="360" w:lineRule="auto"/>
        <w:rPr>
          <w:szCs w:val="24"/>
        </w:rPr>
      </w:pPr>
      <w:r w:rsidRPr="007F2865">
        <w:rPr>
          <w:szCs w:val="24"/>
        </w:rPr>
        <w:t>Banner dan buttons merupakan jenis banner yang dipergunakan pada blog atau situs di media internet ukurannya antara lain yaitu:</w:t>
      </w:r>
    </w:p>
    <w:p w:rsidR="006D2CD9" w:rsidRPr="007F2865" w:rsidRDefault="00A97F9A" w:rsidP="006D2CD9">
      <w:pPr>
        <w:pStyle w:val="NormalWeb"/>
        <w:spacing w:line="360" w:lineRule="auto"/>
      </w:pPr>
      <w:r w:rsidRPr="007F2865">
        <w:t>468 x 60 IMU / Pixel “Full Banner”</w:t>
      </w:r>
      <w:r w:rsidRPr="007F2865">
        <w:br/>
        <w:t>234 x 60 IMU / Pixel “Half Banner”</w:t>
      </w:r>
      <w:r w:rsidRPr="007F2865">
        <w:br/>
        <w:t>88 x 31 IMU / PIxel “Micro Bar”</w:t>
      </w:r>
      <w:r w:rsidRPr="007F2865">
        <w:br/>
        <w:t>120 x 90 IMU / Pixel “Button 1”</w:t>
      </w:r>
      <w:r w:rsidRPr="007F2865">
        <w:br/>
        <w:t>120 x 60 IMU / Pixel “Button 2”</w:t>
      </w:r>
      <w:r w:rsidRPr="007F2865">
        <w:br/>
        <w:t>120 x 240 IMU / Pixel “Verical Banner”</w:t>
      </w:r>
      <w:r w:rsidRPr="007F2865">
        <w:br/>
        <w:t>125 x 125 IMU / Pixel “Suara Button”</w:t>
      </w:r>
      <w:r w:rsidRPr="007F2865">
        <w:br/>
        <w:t>728 x 90 IMU / Pixel “Leaderboard”</w:t>
      </w:r>
    </w:p>
    <w:p w:rsidR="006D2CD9" w:rsidRPr="007F2865" w:rsidRDefault="006D2CD9" w:rsidP="006D2CD9">
      <w:pPr>
        <w:pStyle w:val="NormalWeb"/>
        <w:spacing w:line="360" w:lineRule="auto"/>
      </w:pPr>
    </w:p>
    <w:p w:rsidR="00A97F9A" w:rsidRPr="00A97F9A" w:rsidRDefault="00A97F9A" w:rsidP="00961B41">
      <w:pPr>
        <w:pStyle w:val="NormalWeb"/>
        <w:numPr>
          <w:ilvl w:val="0"/>
          <w:numId w:val="16"/>
        </w:numPr>
        <w:spacing w:line="360" w:lineRule="auto"/>
        <w:jc w:val="both"/>
        <w:rPr>
          <w:b/>
        </w:rPr>
      </w:pPr>
      <w:r w:rsidRPr="00A97F9A">
        <w:rPr>
          <w:b/>
        </w:rPr>
        <w:t>Pembuatan Banner</w:t>
      </w:r>
    </w:p>
    <w:p w:rsidR="006D2CD9" w:rsidRPr="007F2865" w:rsidRDefault="006D2CD9" w:rsidP="006D2CD9">
      <w:pPr>
        <w:pStyle w:val="NormalWeb"/>
        <w:spacing w:line="360" w:lineRule="auto"/>
        <w:ind w:firstLine="360"/>
        <w:jc w:val="both"/>
      </w:pPr>
      <w:r w:rsidRPr="007F2865">
        <w:t>Pembuatan banner dapat dilakukan di perusahaan advertising, perusahaan jasa desain ataupun di desain sendiri dan dibawa ke perusahaan percetakkan. Banyak perusahaan advertising yang menawarkan jasa pembuatan banner hingga siap jadi. Anda pun bisa memanfaatkan jasa advertising tersebut untuk membuat banner yang diinginkan.</w:t>
      </w:r>
    </w:p>
    <w:p w:rsidR="00784CAE" w:rsidRPr="007F2865" w:rsidRDefault="00784CAE" w:rsidP="00784CAE">
      <w:pPr>
        <w:pStyle w:val="NormalWeb"/>
        <w:spacing w:line="360" w:lineRule="auto"/>
        <w:jc w:val="both"/>
      </w:pPr>
      <w:r w:rsidRPr="007F2865">
        <w:t>Adapun untuk fungsi banner sendiri yaitu:</w:t>
      </w:r>
    </w:p>
    <w:p w:rsidR="00784CAE" w:rsidRPr="00155296" w:rsidRDefault="00784CAE" w:rsidP="00155296">
      <w:pPr>
        <w:pStyle w:val="ListParagraph"/>
        <w:numPr>
          <w:ilvl w:val="0"/>
          <w:numId w:val="16"/>
        </w:numPr>
        <w:rPr>
          <w:b/>
          <w:i/>
        </w:rPr>
      </w:pPr>
      <w:r w:rsidRPr="00155296">
        <w:rPr>
          <w:i/>
        </w:rPr>
        <w:lastRenderedPageBreak/>
        <w:t>Daya Tarik Web/Blog</w:t>
      </w:r>
    </w:p>
    <w:p w:rsidR="00784CAE" w:rsidRPr="007F2865" w:rsidRDefault="00784CAE" w:rsidP="00784CAE">
      <w:pPr>
        <w:pStyle w:val="NormalWeb"/>
        <w:spacing w:line="360" w:lineRule="auto"/>
        <w:ind w:firstLine="360"/>
        <w:jc w:val="both"/>
      </w:pPr>
      <w:r w:rsidRPr="007F2865">
        <w:t>Banner yang kita pasang di web/blog bisa menambah tampilan web/blog lebih menarik, sehingga pengunjung betah berlama-lama di blog anda, anda dapat menempatkan banner di bagian header web/blog.</w:t>
      </w:r>
    </w:p>
    <w:p w:rsidR="00784CAE" w:rsidRPr="00717754" w:rsidRDefault="00784CAE" w:rsidP="00717754">
      <w:pPr>
        <w:rPr>
          <w:b/>
          <w:lang w:val="en-US"/>
        </w:rPr>
      </w:pPr>
      <w:r w:rsidRPr="00717754">
        <w:rPr>
          <w:b/>
          <w:lang w:val="en-US"/>
        </w:rPr>
        <w:t>J</w:t>
      </w:r>
      <w:r w:rsidRPr="00717754">
        <w:rPr>
          <w:b/>
        </w:rPr>
        <w:t>enis Banner Ber</w:t>
      </w:r>
      <w:r w:rsidRPr="00717754">
        <w:rPr>
          <w:b/>
          <w:lang w:val="en-US"/>
        </w:rPr>
        <w:t>da</w:t>
      </w:r>
      <w:r w:rsidRPr="00717754">
        <w:rPr>
          <w:b/>
        </w:rPr>
        <w:t>sarkan Bentuk</w:t>
      </w:r>
    </w:p>
    <w:p w:rsidR="00784CAE" w:rsidRPr="00717754" w:rsidRDefault="00784CAE" w:rsidP="00717754">
      <w:pPr>
        <w:pStyle w:val="ListParagraph"/>
        <w:numPr>
          <w:ilvl w:val="0"/>
          <w:numId w:val="16"/>
        </w:numPr>
        <w:rPr>
          <w:b/>
          <w:i/>
        </w:rPr>
      </w:pPr>
      <w:r w:rsidRPr="00717754">
        <w:rPr>
          <w:i/>
        </w:rPr>
        <w:t>X Banner</w:t>
      </w:r>
    </w:p>
    <w:p w:rsidR="00784CAE" w:rsidRPr="007F2865" w:rsidRDefault="00784CAE" w:rsidP="00784CAE">
      <w:pPr>
        <w:pStyle w:val="NormalWeb"/>
        <w:spacing w:line="360" w:lineRule="auto"/>
        <w:ind w:firstLine="360"/>
        <w:jc w:val="both"/>
      </w:pPr>
      <w:r w:rsidRPr="007F2865">
        <w:t>Sesuai namanya, X Banner memiliki bentuk buffer X yang berfungsi untuk mendukung spanduk dalam potret. Secara umum, tiang spanduk X terbuat dari aluminium ringan dalam bentuk pipa yang tersusun sehingga bisa dilipat.</w:t>
      </w:r>
    </w:p>
    <w:p w:rsidR="00784CAE" w:rsidRPr="007F2865" w:rsidRDefault="00784CAE" w:rsidP="00784CAE">
      <w:pPr>
        <w:spacing w:line="360" w:lineRule="auto"/>
        <w:ind w:firstLine="360"/>
        <w:rPr>
          <w:szCs w:val="24"/>
          <w:lang w:val="en-US"/>
        </w:rPr>
      </w:pPr>
      <w:r w:rsidRPr="007F2865">
        <w:rPr>
          <w:szCs w:val="24"/>
          <w:lang w:val="en-US"/>
        </w:rPr>
        <w:t xml:space="preserve">Selain </w:t>
      </w:r>
      <w:r w:rsidRPr="007F2865">
        <w:rPr>
          <w:szCs w:val="24"/>
        </w:rPr>
        <w:t>itu bahan aluminium ini sangat ringan sehingga cukup efektif untuk dibawa ke mana saja. Jenis X Banner dapat digunakan di dalam atau di luar. Fungsi menggunakan jenis banner ini sangat tepat untuk dipasang di depan pintu masuk kantor, di depan stand bazaar, atau acara-acara tertentu. Keuntungan lain dari X Banner adalah sangat ekonomis karena dapat digunakan berulang kali, jadi tidak perlu mencetaknya lagi ketika Anda ingin menggunakannya lagi di acara berikutnya.</w:t>
      </w:r>
    </w:p>
    <w:p w:rsidR="00784CAE" w:rsidRPr="00717754" w:rsidRDefault="00784CAE" w:rsidP="00717754">
      <w:pPr>
        <w:pStyle w:val="ListParagraph"/>
        <w:numPr>
          <w:ilvl w:val="0"/>
          <w:numId w:val="16"/>
        </w:numPr>
        <w:rPr>
          <w:b/>
          <w:i/>
        </w:rPr>
      </w:pPr>
      <w:r w:rsidRPr="00717754">
        <w:rPr>
          <w:i/>
          <w:lang w:val="en-US"/>
        </w:rPr>
        <w:t>Mini X Banner</w:t>
      </w:r>
    </w:p>
    <w:p w:rsidR="00784CAE" w:rsidRPr="007F2865" w:rsidRDefault="00784CAE" w:rsidP="00784CAE">
      <w:pPr>
        <w:spacing w:line="360" w:lineRule="auto"/>
        <w:ind w:firstLine="360"/>
        <w:rPr>
          <w:szCs w:val="24"/>
          <w:lang w:val="en-US"/>
        </w:rPr>
      </w:pPr>
      <w:r w:rsidRPr="007F2865">
        <w:rPr>
          <w:szCs w:val="24"/>
        </w:rPr>
        <w:t>Seperti X Banner, Mini X Banner memiliki tiang penyangga aluminium berbentuk-X. Hanya saja untuk jenis banner ini ukurannya lebih kecil dari X Banner. Fungsinya juga berbeda, yang tepatnya digunakan di atas meja atau papan khusus untuk informasi. Biasanya, Mini X Banner digunakan untuk mengumumkan jadwal acara, menu makanan di restoran, dan sub-bagian dari bazaar stand. Penggunaan Mini X Banner juga lebih ramah daripada penggunaan kertas yang mudah rusak dan pudar.</w:t>
      </w:r>
    </w:p>
    <w:p w:rsidR="00784CAE" w:rsidRPr="00717754" w:rsidRDefault="00784CAE" w:rsidP="00717754">
      <w:pPr>
        <w:pStyle w:val="ListParagraph"/>
        <w:numPr>
          <w:ilvl w:val="0"/>
          <w:numId w:val="16"/>
        </w:numPr>
        <w:rPr>
          <w:b/>
          <w:i/>
        </w:rPr>
      </w:pPr>
      <w:r w:rsidRPr="00717754">
        <w:rPr>
          <w:i/>
          <w:lang w:val="en-US"/>
        </w:rPr>
        <w:t>Roll Banner</w:t>
      </w:r>
    </w:p>
    <w:p w:rsidR="00784CAE" w:rsidRPr="007F2865" w:rsidRDefault="00784CAE" w:rsidP="00784CAE">
      <w:pPr>
        <w:pStyle w:val="NormalWeb"/>
        <w:spacing w:line="360" w:lineRule="auto"/>
        <w:ind w:firstLine="360"/>
        <w:jc w:val="both"/>
      </w:pPr>
      <w:r w:rsidRPr="007F2865">
        <w:t>Sesuai namanya Roll Banner atau Roll Up Banner diatur pada papan spanduk dengan tiang tegak dan rol atau rol. Jadi, ketika kita ingin meletakkan spanduk, kita hanya perlu menariknya ke bawah agar spanduk itu tersebar di papan tulis. Sama seperti jenis spanduk lainnya, tiang yang digunakan pada Roll Banner ini terbuat dari aluminium yang ringan, demikian juga gulungan tersebut. Tentu saja sangat mudah dan praktis untuk dibawa kemana-mana.</w:t>
      </w:r>
    </w:p>
    <w:p w:rsidR="00784CAE" w:rsidRPr="007F2865" w:rsidRDefault="00784CAE" w:rsidP="00784CAE">
      <w:pPr>
        <w:pStyle w:val="NormalWeb"/>
        <w:spacing w:line="360" w:lineRule="auto"/>
        <w:jc w:val="both"/>
      </w:pPr>
      <w:r w:rsidRPr="007F2865">
        <w:lastRenderedPageBreak/>
        <w:t>Untuk penggunaan Roll Banner itu sendiri, dapat digunakan di dalam atau di luar ruangan. Namun, disarankan untuk ditempatkan di tanah datar atau tidak miring.</w:t>
      </w:r>
    </w:p>
    <w:p w:rsidR="00784CAE" w:rsidRPr="00717754" w:rsidRDefault="00784CAE" w:rsidP="00717754">
      <w:pPr>
        <w:pStyle w:val="ListParagraph"/>
        <w:numPr>
          <w:ilvl w:val="0"/>
          <w:numId w:val="16"/>
        </w:numPr>
        <w:rPr>
          <w:b/>
          <w:i/>
        </w:rPr>
      </w:pPr>
      <w:r w:rsidRPr="00717754">
        <w:rPr>
          <w:i/>
          <w:lang w:val="en-US"/>
        </w:rPr>
        <w:t>Y Banner</w:t>
      </w:r>
    </w:p>
    <w:p w:rsidR="00784CAE" w:rsidRPr="007F2865" w:rsidRDefault="00784CAE" w:rsidP="00784CAE">
      <w:pPr>
        <w:pStyle w:val="NormalWeb"/>
        <w:spacing w:line="360" w:lineRule="auto"/>
        <w:ind w:firstLine="360"/>
        <w:jc w:val="both"/>
      </w:pPr>
      <w:r w:rsidRPr="007F2865">
        <w:t xml:space="preserve">Jenis spanduk ini sebenarnya hampir sama dengan jenis X Banner. Perbedaannya adalah bentuk tiang penyangga, yang berbentuk seperti huruf Y tegak. Fungsi Y Banner sama dengan X Banner, tetapi lebih tepat digunakan di dalam ruangan untuk menghindari kemungkinan terkena angin kencang karena dikhawatirkan mereka akan jatuh dengan </w:t>
      </w:r>
      <w:proofErr w:type="gramStart"/>
      <w:r w:rsidRPr="007F2865">
        <w:t>mudah.Dalam</w:t>
      </w:r>
      <w:proofErr w:type="gramEnd"/>
      <w:r w:rsidRPr="007F2865">
        <w:t xml:space="preserve"> menggunakan Banner Y, itu harus diberi pangkalan tambahan di bagian bawah tiang. Ini dimaksudkan agar tiang spanduk dapat mendukung lebih kuat. Dari segi kepraktisan, Y Banner cukup praktis karena dapat digunakan berkali-kali dan juga dapat dibawa ke mana saja dengan mudah.</w:t>
      </w:r>
    </w:p>
    <w:p w:rsidR="00784CAE" w:rsidRPr="00717754" w:rsidRDefault="00784CAE" w:rsidP="00717754">
      <w:pPr>
        <w:pStyle w:val="ListParagraph"/>
        <w:numPr>
          <w:ilvl w:val="0"/>
          <w:numId w:val="16"/>
        </w:numPr>
        <w:rPr>
          <w:b/>
          <w:i/>
        </w:rPr>
      </w:pPr>
      <w:r w:rsidRPr="00717754">
        <w:rPr>
          <w:i/>
          <w:lang w:val="en-US"/>
        </w:rPr>
        <w:t>Banner Tanpa Tiang</w:t>
      </w:r>
    </w:p>
    <w:p w:rsidR="00784CAE" w:rsidRPr="007F2865" w:rsidRDefault="00784CAE" w:rsidP="00784CAE">
      <w:pPr>
        <w:pStyle w:val="NormalWeb"/>
        <w:spacing w:line="360" w:lineRule="auto"/>
        <w:ind w:firstLine="360"/>
        <w:jc w:val="both"/>
      </w:pPr>
      <w:r w:rsidRPr="007F2865">
        <w:t xml:space="preserve">Jenis spanduk ini tidak memerlukan jenis tiang apa pun. Itu hanya perlu dicetak dengan 4 lubang di setiap sudut yang kemudian digunakan untuk mengikat dengan tali atau kawat. Biasanya spanduk jenis ini dipasang di tempat dengan ketinggian yang cukup, sehingga tidak bisa dipasang menggunakan papan lipat aluminium. Spanduk ini lebih tepatnya dipasang di teras depan, digantung di kanopi kantor, toko, dan kios dan kafe dalam bentuk </w:t>
      </w:r>
      <w:proofErr w:type="gramStart"/>
      <w:r w:rsidRPr="007F2865">
        <w:t>lansekap.Secara</w:t>
      </w:r>
      <w:proofErr w:type="gramEnd"/>
      <w:r w:rsidRPr="007F2865">
        <w:t xml:space="preserve"> umum, spanduk ini digunakan untuk mempromosikan produk tertentu yang merupakan instalasi permanen. Sehingga akan diganti dengan spanduk baru saat spanduk sebelumnya telah rusak atau aus. Itulah beberapa jenis spanduk yang sudah Anda ketahui lebih banyak. Tentunya setiap jenis banner memiliki kelebihan dan kekurangan masing-masing untuk digunakan.</w:t>
      </w:r>
    </w:p>
    <w:p w:rsidR="00717754" w:rsidRDefault="00717754" w:rsidP="00717754">
      <w:pPr>
        <w:rPr>
          <w:i/>
          <w:lang w:val="en-US"/>
        </w:rPr>
      </w:pPr>
    </w:p>
    <w:p w:rsidR="00717754" w:rsidRDefault="00717754" w:rsidP="00717754">
      <w:pPr>
        <w:rPr>
          <w:i/>
          <w:lang w:val="en-US"/>
        </w:rPr>
      </w:pPr>
    </w:p>
    <w:p w:rsidR="00717754" w:rsidRDefault="00717754" w:rsidP="00717754">
      <w:pPr>
        <w:rPr>
          <w:i/>
          <w:lang w:val="en-US"/>
        </w:rPr>
      </w:pPr>
    </w:p>
    <w:p w:rsidR="00717754" w:rsidRDefault="00717754" w:rsidP="00717754">
      <w:pPr>
        <w:rPr>
          <w:i/>
          <w:lang w:val="en-US"/>
        </w:rPr>
      </w:pPr>
    </w:p>
    <w:p w:rsidR="00717754" w:rsidRDefault="00717754" w:rsidP="00717754">
      <w:pPr>
        <w:rPr>
          <w:i/>
          <w:lang w:val="en-US"/>
        </w:rPr>
      </w:pPr>
    </w:p>
    <w:p w:rsidR="00717754" w:rsidRDefault="00717754" w:rsidP="00717754">
      <w:pPr>
        <w:rPr>
          <w:i/>
          <w:lang w:val="en-US"/>
        </w:rPr>
      </w:pPr>
    </w:p>
    <w:p w:rsidR="00717754" w:rsidRDefault="00717754" w:rsidP="00717754">
      <w:pPr>
        <w:rPr>
          <w:i/>
          <w:lang w:val="en-US"/>
        </w:rPr>
      </w:pPr>
    </w:p>
    <w:p w:rsidR="00717754" w:rsidRDefault="00717754" w:rsidP="00717754">
      <w:pPr>
        <w:rPr>
          <w:i/>
          <w:lang w:val="en-US"/>
        </w:rPr>
      </w:pPr>
    </w:p>
    <w:p w:rsidR="00717754" w:rsidRDefault="00717754" w:rsidP="00717754">
      <w:pPr>
        <w:rPr>
          <w:i/>
          <w:lang w:val="en-US"/>
        </w:rPr>
      </w:pPr>
    </w:p>
    <w:p w:rsidR="00784CAE" w:rsidRPr="00717754" w:rsidRDefault="00784CAE" w:rsidP="00717754">
      <w:pPr>
        <w:pStyle w:val="ListParagraph"/>
        <w:numPr>
          <w:ilvl w:val="0"/>
          <w:numId w:val="16"/>
        </w:numPr>
        <w:rPr>
          <w:rStyle w:val="Strong"/>
          <w:bCs w:val="0"/>
          <w:i/>
          <w:szCs w:val="24"/>
        </w:rPr>
      </w:pPr>
      <w:r w:rsidRPr="00717754">
        <w:rPr>
          <w:i/>
          <w:lang w:val="en-US"/>
        </w:rPr>
        <w:lastRenderedPageBreak/>
        <w:t>Bahan Banner</w:t>
      </w:r>
    </w:p>
    <w:p w:rsidR="00784CAE" w:rsidRPr="007F2865" w:rsidRDefault="00784CAE" w:rsidP="00784CAE">
      <w:pPr>
        <w:pStyle w:val="NormalWeb"/>
        <w:spacing w:line="360" w:lineRule="auto"/>
      </w:pPr>
      <w:r w:rsidRPr="007F2865">
        <w:rPr>
          <w:b/>
          <w:bCs/>
          <w:noProof/>
        </w:rPr>
        <w:drawing>
          <wp:inline distT="0" distB="0" distL="0" distR="0" wp14:anchorId="3985BE58" wp14:editId="5AE4071D">
            <wp:extent cx="4629150" cy="2412835"/>
            <wp:effectExtent l="19050" t="0" r="0" b="0"/>
            <wp:docPr id="10" name="Picture 253" descr="https://i.pinimg.com/736x/1a/ac/b1/1aacb1490c8974b1516f606e2008c016--banner-design-event-roll-up-design-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i.pinimg.com/736x/1a/ac/b1/1aacb1490c8974b1516f606e2008c016--banner-design-event-roll-up-design-banner.jpg"/>
                    <pic:cNvPicPr>
                      <a:picLocks noChangeAspect="1" noChangeArrowheads="1"/>
                    </pic:cNvPicPr>
                  </pic:nvPicPr>
                  <pic:blipFill>
                    <a:blip r:embed="rId9" cstate="print"/>
                    <a:srcRect/>
                    <a:stretch>
                      <a:fillRect/>
                    </a:stretch>
                  </pic:blipFill>
                  <pic:spPr bwMode="auto">
                    <a:xfrm>
                      <a:off x="0" y="0"/>
                      <a:ext cx="4629150" cy="2412835"/>
                    </a:xfrm>
                    <a:prstGeom prst="rect">
                      <a:avLst/>
                    </a:prstGeom>
                    <a:noFill/>
                    <a:ln w="9525">
                      <a:noFill/>
                      <a:miter lim="800000"/>
                      <a:headEnd/>
                      <a:tailEnd/>
                    </a:ln>
                  </pic:spPr>
                </pic:pic>
              </a:graphicData>
            </a:graphic>
          </wp:inline>
        </w:drawing>
      </w:r>
    </w:p>
    <w:p w:rsidR="00784CAE" w:rsidRPr="007F2865" w:rsidRDefault="00784CAE" w:rsidP="00784CAE">
      <w:pPr>
        <w:pStyle w:val="NormalWeb"/>
        <w:spacing w:line="360" w:lineRule="auto"/>
        <w:ind w:firstLine="720"/>
        <w:jc w:val="both"/>
      </w:pPr>
      <w:r w:rsidRPr="007F2865">
        <w:t xml:space="preserve">Banner yang pada masa dulu dibuat dari bahan kain, kini materi pembuatannya bisa beraneka rupa. Untuk kebutuhan komersil </w:t>
      </w:r>
      <w:r w:rsidRPr="007F2865">
        <w:rPr>
          <w:rStyle w:val="Emphasis"/>
        </w:rPr>
        <w:t>banner</w:t>
      </w:r>
      <w:r w:rsidRPr="007F2865">
        <w:t xml:space="preserve"> dibuat dari bahan</w:t>
      </w:r>
      <w:r w:rsidRPr="007F2865">
        <w:rPr>
          <w:rStyle w:val="Emphasis"/>
        </w:rPr>
        <w:t xml:space="preserve"> vinil</w:t>
      </w:r>
      <w:r w:rsidRPr="007F2865">
        <w:t xml:space="preserve"> dan dicetak dalam ukuan besar dengan </w:t>
      </w:r>
      <w:r w:rsidRPr="007F2865">
        <w:rPr>
          <w:rStyle w:val="Emphasis"/>
        </w:rPr>
        <w:t>ultra-wide format printer inkjet</w:t>
      </w:r>
      <w:r w:rsidRPr="007F2865">
        <w:t xml:space="preserve"> yang menggunakan pelarut tinta.</w:t>
      </w:r>
    </w:p>
    <w:p w:rsidR="00784CAE" w:rsidRPr="00717754" w:rsidRDefault="00784CAE" w:rsidP="00717754">
      <w:pPr>
        <w:rPr>
          <w:rStyle w:val="Emphasis"/>
          <w:b/>
          <w:i w:val="0"/>
          <w:iCs w:val="0"/>
          <w:szCs w:val="24"/>
        </w:rPr>
      </w:pPr>
      <w:r w:rsidRPr="00717754">
        <w:rPr>
          <w:b/>
          <w:lang w:val="en-US"/>
        </w:rPr>
        <w:t>Sejarah Dan Perkembangan Banner</w:t>
      </w:r>
    </w:p>
    <w:p w:rsidR="00784CAE" w:rsidRPr="007F2865" w:rsidRDefault="00784CAE" w:rsidP="00784CAE">
      <w:pPr>
        <w:pStyle w:val="NormalWeb"/>
        <w:spacing w:line="360" w:lineRule="auto"/>
        <w:ind w:firstLine="360"/>
        <w:jc w:val="both"/>
      </w:pPr>
      <w:r w:rsidRPr="007F2865">
        <w:rPr>
          <w:rStyle w:val="Emphasis"/>
        </w:rPr>
        <w:t>Banner</w:t>
      </w:r>
      <w:r w:rsidRPr="007F2865">
        <w:t xml:space="preserve"> di Inggris sudah dijumpai sejak tahun 1840-an dan ketika parade </w:t>
      </w:r>
      <w:r w:rsidRPr="007F2865">
        <w:rPr>
          <w:rStyle w:val="Emphasis"/>
        </w:rPr>
        <w:t>May Day</w:t>
      </w:r>
      <w:r w:rsidRPr="007F2865">
        <w:t xml:space="preserve"> bisa dijumpai banner dalam jumlah ratusan. Ikonografi ini meliputi banner dari perusahaan tambang, pabrik, pesan publik. Sebagian besar banner yang digunakan pada masa ini dominan berwarna merah.</w:t>
      </w:r>
    </w:p>
    <w:p w:rsidR="00784CAE" w:rsidRPr="007F2865" w:rsidRDefault="00784CAE" w:rsidP="00784CAE">
      <w:pPr>
        <w:pStyle w:val="NormalWeb"/>
        <w:spacing w:line="360" w:lineRule="auto"/>
        <w:rPr>
          <w:ins w:id="1" w:author="Unknown"/>
        </w:rPr>
      </w:pPr>
      <w:r w:rsidRPr="007F2865">
        <w:rPr>
          <w:noProof/>
        </w:rPr>
        <w:drawing>
          <wp:inline distT="0" distB="0" distL="0" distR="0" wp14:anchorId="78F1D8DF" wp14:editId="7119CE15">
            <wp:extent cx="4362450" cy="1347455"/>
            <wp:effectExtent l="19050" t="0" r="0" b="0"/>
            <wp:docPr id="251" name="Picture 251" descr="https://pbs.twimg.com/profile_banners/490001940/1407770663/1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pbs.twimg.com/profile_banners/490001940/1407770663/1500x500"/>
                    <pic:cNvPicPr>
                      <a:picLocks noChangeAspect="1" noChangeArrowheads="1"/>
                    </pic:cNvPicPr>
                  </pic:nvPicPr>
                  <pic:blipFill>
                    <a:blip r:embed="rId10" cstate="print"/>
                    <a:srcRect/>
                    <a:stretch>
                      <a:fillRect/>
                    </a:stretch>
                  </pic:blipFill>
                  <pic:spPr bwMode="auto">
                    <a:xfrm>
                      <a:off x="0" y="0"/>
                      <a:ext cx="4366469" cy="1348696"/>
                    </a:xfrm>
                    <a:prstGeom prst="rect">
                      <a:avLst/>
                    </a:prstGeom>
                    <a:noFill/>
                    <a:ln w="9525">
                      <a:noFill/>
                      <a:miter lim="800000"/>
                      <a:headEnd/>
                      <a:tailEnd/>
                    </a:ln>
                  </pic:spPr>
                </pic:pic>
              </a:graphicData>
            </a:graphic>
          </wp:inline>
        </w:drawing>
      </w:r>
    </w:p>
    <w:p w:rsidR="00784CAE" w:rsidRPr="007F2865" w:rsidRDefault="00784CAE" w:rsidP="00784CAE">
      <w:pPr>
        <w:pStyle w:val="NormalWeb"/>
        <w:spacing w:line="360" w:lineRule="auto"/>
        <w:jc w:val="both"/>
      </w:pPr>
      <w:r w:rsidRPr="007F2865">
        <w:t xml:space="preserve">Dalam </w:t>
      </w:r>
      <w:r w:rsidRPr="007F2865">
        <w:rPr>
          <w:rStyle w:val="Emphasis"/>
        </w:rPr>
        <w:t>banner</w:t>
      </w:r>
      <w:r w:rsidRPr="007F2865">
        <w:t xml:space="preserve"> olahraga ini umumnya berisi nama atau nama panggilan, moto, dan warna tim. Jadi </w:t>
      </w:r>
      <w:r w:rsidRPr="007F2865">
        <w:rPr>
          <w:rStyle w:val="Emphasis"/>
        </w:rPr>
        <w:t>banner</w:t>
      </w:r>
      <w:r w:rsidRPr="007F2865">
        <w:t xml:space="preserve"> dewasa ini tak hanya sebagai lambang, namun juga sebagai media promosi.</w:t>
      </w:r>
    </w:p>
    <w:p w:rsidR="00E3250C" w:rsidRDefault="00E3250C" w:rsidP="00784CAE">
      <w:pPr>
        <w:spacing w:line="360" w:lineRule="auto"/>
        <w:rPr>
          <w:b/>
          <w:bCs/>
          <w:szCs w:val="24"/>
          <w:lang w:val="en-US"/>
        </w:rPr>
      </w:pPr>
    </w:p>
    <w:p w:rsidR="00E3250C" w:rsidRDefault="00E3250C" w:rsidP="00784CAE">
      <w:pPr>
        <w:spacing w:line="360" w:lineRule="auto"/>
        <w:rPr>
          <w:b/>
          <w:bCs/>
          <w:szCs w:val="24"/>
          <w:lang w:val="en-US"/>
        </w:rPr>
      </w:pPr>
    </w:p>
    <w:p w:rsidR="00E3250C" w:rsidRDefault="00E3250C" w:rsidP="00784CAE">
      <w:pPr>
        <w:spacing w:line="360" w:lineRule="auto"/>
        <w:rPr>
          <w:b/>
          <w:bCs/>
          <w:szCs w:val="24"/>
          <w:lang w:val="en-US"/>
        </w:rPr>
      </w:pPr>
    </w:p>
    <w:p w:rsidR="00784CAE" w:rsidRPr="007F2865" w:rsidRDefault="00784CAE" w:rsidP="00784CAE">
      <w:pPr>
        <w:spacing w:line="360" w:lineRule="auto"/>
        <w:rPr>
          <w:b/>
          <w:bCs/>
          <w:szCs w:val="24"/>
          <w:lang w:val="en-US"/>
        </w:rPr>
      </w:pPr>
      <w:proofErr w:type="gramStart"/>
      <w:r w:rsidRPr="007F2865">
        <w:rPr>
          <w:b/>
          <w:bCs/>
          <w:szCs w:val="24"/>
          <w:lang w:val="en-US"/>
        </w:rPr>
        <w:lastRenderedPageBreak/>
        <w:t>B.PEMBAHASAN</w:t>
      </w:r>
      <w:proofErr w:type="gramEnd"/>
    </w:p>
    <w:p w:rsidR="00784CAE" w:rsidRPr="00E3250C" w:rsidRDefault="00784CAE" w:rsidP="00E3250C">
      <w:pPr>
        <w:pStyle w:val="ListParagraph"/>
        <w:numPr>
          <w:ilvl w:val="0"/>
          <w:numId w:val="26"/>
        </w:numPr>
        <w:spacing w:line="360" w:lineRule="auto"/>
        <w:ind w:left="990"/>
        <w:rPr>
          <w:b/>
          <w:bCs/>
          <w:szCs w:val="24"/>
          <w:lang w:val="en-US"/>
        </w:rPr>
      </w:pPr>
      <w:r w:rsidRPr="00E3250C">
        <w:rPr>
          <w:b/>
          <w:bCs/>
          <w:szCs w:val="24"/>
          <w:lang w:val="en-US"/>
        </w:rPr>
        <w:t>PENGERTIAN PROSEDUR</w:t>
      </w:r>
    </w:p>
    <w:p w:rsidR="00784CAE" w:rsidRPr="007F2865" w:rsidRDefault="00784CAE" w:rsidP="00784CAE">
      <w:pPr>
        <w:spacing w:line="360" w:lineRule="auto"/>
        <w:ind w:firstLine="720"/>
        <w:rPr>
          <w:szCs w:val="24"/>
          <w:lang w:val="en-US"/>
        </w:rPr>
      </w:pPr>
      <w:r w:rsidRPr="007F2865">
        <w:rPr>
          <w:szCs w:val="24"/>
        </w:rPr>
        <w:t xml:space="preserve"> Pengertian Prosedur Prosedur adalah serangkaian aksi yang spesifik, tindakan atau operasi yangharus dijalankan atau dieksekusi dengan cara yang baku (sama) agar selalu memperole hasil</w:t>
      </w:r>
      <w:r w:rsidRPr="007F2865">
        <w:rPr>
          <w:szCs w:val="24"/>
          <w:lang w:val="en-US"/>
        </w:rPr>
        <w:t xml:space="preserve"> </w:t>
      </w:r>
      <w:r w:rsidRPr="007F2865">
        <w:rPr>
          <w:szCs w:val="24"/>
        </w:rPr>
        <w:t>yan</w:t>
      </w:r>
      <w:r w:rsidRPr="007F2865">
        <w:rPr>
          <w:szCs w:val="24"/>
          <w:lang w:val="en-US"/>
        </w:rPr>
        <w:t>g</w:t>
      </w:r>
      <w:r w:rsidRPr="007F2865">
        <w:rPr>
          <w:szCs w:val="24"/>
        </w:rPr>
        <w:t xml:space="preserve">sama dari keadaan yang sama, semisal prosedur kesehatan dan keselamatan kerja. </w:t>
      </w:r>
      <w:r w:rsidRPr="007F2865">
        <w:rPr>
          <w:szCs w:val="24"/>
          <w:lang w:val="en-US"/>
        </w:rPr>
        <w:t xml:space="preserve"> </w:t>
      </w:r>
    </w:p>
    <w:p w:rsidR="00784CAE" w:rsidRPr="007F2865" w:rsidRDefault="00784CAE" w:rsidP="00784CAE">
      <w:pPr>
        <w:spacing w:line="360" w:lineRule="auto"/>
        <w:ind w:firstLine="720"/>
        <w:rPr>
          <w:szCs w:val="24"/>
          <w:lang w:val="en-US"/>
        </w:rPr>
      </w:pPr>
      <w:r w:rsidRPr="007F2865">
        <w:rPr>
          <w:szCs w:val="24"/>
        </w:rPr>
        <w:t>Lebih tepatnya, kata ini bisa mengindikasikan rangkaian aktivitas, tugas- tugas, langkahlangkah, keputusan-keputusan, perhitungan-perhitungan dan proses-proses, yang dijalankan melaluiserangkaian pekerjaan yang menghasilkan suatu tujuan yang diinginkan, suatu produk atau sebua</w:t>
      </w:r>
      <w:r w:rsidRPr="007F2865">
        <w:rPr>
          <w:szCs w:val="24"/>
          <w:lang w:val="en-US"/>
        </w:rPr>
        <w:t>h</w:t>
      </w:r>
      <w:r w:rsidRPr="007F2865">
        <w:rPr>
          <w:szCs w:val="24"/>
        </w:rPr>
        <w:t>akibat. Sebuah prosedur biasanya mengakibatkan sebuah perubahan. Pengertian Audio.</w:t>
      </w:r>
    </w:p>
    <w:p w:rsidR="00784CAE" w:rsidRPr="00E3250C" w:rsidRDefault="00784CAE" w:rsidP="00E3250C">
      <w:pPr>
        <w:pStyle w:val="ListParagraph"/>
        <w:numPr>
          <w:ilvl w:val="0"/>
          <w:numId w:val="26"/>
        </w:numPr>
        <w:spacing w:line="360" w:lineRule="auto"/>
        <w:ind w:left="1080"/>
        <w:rPr>
          <w:b/>
          <w:bCs/>
          <w:szCs w:val="24"/>
          <w:lang w:val="en-US"/>
        </w:rPr>
      </w:pPr>
      <w:r w:rsidRPr="00E3250C">
        <w:rPr>
          <w:b/>
          <w:bCs/>
          <w:szCs w:val="24"/>
          <w:lang w:val="en-US"/>
        </w:rPr>
        <w:t>PENGERTIAN BANNER</w:t>
      </w:r>
    </w:p>
    <w:p w:rsidR="00784CAE" w:rsidRPr="007F2865" w:rsidRDefault="00784CAE" w:rsidP="00784CAE">
      <w:pPr>
        <w:spacing w:line="360" w:lineRule="auto"/>
        <w:ind w:firstLine="720"/>
        <w:rPr>
          <w:szCs w:val="24"/>
          <w:lang w:val="en-US"/>
        </w:rPr>
      </w:pPr>
      <w:r w:rsidRPr="007F2865">
        <w:rPr>
          <w:szCs w:val="24"/>
        </w:rPr>
        <w:t>Banner adalah sebagai identitas sebuah blog atau website selain itu fungsi dari banner ialah sebagai media iklan, promosi, publikasi, menjalin persahabatan dan berbagai kepentingan lainnya. Berbagai jenis dan ukuran standar banner yang biasanya dipergunakan dalam blog atau site di media internet. Banner itu artinya ialah gambar, kebanyakan dibuat dengan ukuran kecil yang biasanya dimasukkan atau disisipkan di sebuah halaman web</w:t>
      </w:r>
      <w:r w:rsidRPr="007F2865">
        <w:rPr>
          <w:szCs w:val="24"/>
          <w:lang w:val="en-US"/>
        </w:rPr>
        <w:t>.</w:t>
      </w:r>
    </w:p>
    <w:p w:rsidR="00784CAE" w:rsidRPr="00E3250C" w:rsidRDefault="00784CAE" w:rsidP="00E3250C">
      <w:pPr>
        <w:pStyle w:val="ListParagraph"/>
        <w:numPr>
          <w:ilvl w:val="0"/>
          <w:numId w:val="26"/>
        </w:numPr>
        <w:spacing w:line="360" w:lineRule="auto"/>
        <w:ind w:left="1080"/>
        <w:rPr>
          <w:b/>
          <w:bCs/>
          <w:szCs w:val="24"/>
          <w:lang w:val="en-US"/>
        </w:rPr>
      </w:pPr>
      <w:r w:rsidRPr="00E3250C">
        <w:rPr>
          <w:b/>
          <w:bCs/>
          <w:szCs w:val="24"/>
          <w:lang w:val="en-US"/>
        </w:rPr>
        <w:t>JENIS JENIS BANNER</w:t>
      </w:r>
    </w:p>
    <w:p w:rsidR="00784CAE" w:rsidRPr="007F2865" w:rsidRDefault="00784CAE" w:rsidP="00E3250C">
      <w:pPr>
        <w:spacing w:line="360" w:lineRule="auto"/>
        <w:ind w:left="1530"/>
        <w:rPr>
          <w:szCs w:val="24"/>
        </w:rPr>
      </w:pPr>
      <w:r w:rsidRPr="007F2865">
        <w:rPr>
          <w:b/>
          <w:bCs/>
          <w:szCs w:val="24"/>
        </w:rPr>
        <w:t>Berikut jenis-jenis banner yang biasanya sering digunakan.</w:t>
      </w:r>
    </w:p>
    <w:p w:rsidR="00784CAE" w:rsidRPr="007F2865" w:rsidRDefault="00784CAE" w:rsidP="00E3250C">
      <w:pPr>
        <w:numPr>
          <w:ilvl w:val="0"/>
          <w:numId w:val="19"/>
        </w:numPr>
        <w:spacing w:before="100" w:beforeAutospacing="1" w:after="100" w:afterAutospacing="1" w:line="360" w:lineRule="auto"/>
        <w:ind w:left="1530"/>
        <w:jc w:val="left"/>
        <w:rPr>
          <w:szCs w:val="24"/>
        </w:rPr>
      </w:pPr>
      <w:r w:rsidRPr="007F2865">
        <w:rPr>
          <w:szCs w:val="24"/>
        </w:rPr>
        <w:t>X-</w:t>
      </w:r>
      <w:r w:rsidRPr="007F2865">
        <w:rPr>
          <w:b/>
          <w:bCs/>
          <w:szCs w:val="24"/>
        </w:rPr>
        <w:t>Banner</w:t>
      </w:r>
      <w:r w:rsidRPr="007F2865">
        <w:rPr>
          <w:szCs w:val="24"/>
        </w:rPr>
        <w:t xml:space="preserve"> </w:t>
      </w:r>
    </w:p>
    <w:p w:rsidR="00784CAE" w:rsidRPr="007F2865" w:rsidRDefault="00784CAE" w:rsidP="00E3250C">
      <w:pPr>
        <w:numPr>
          <w:ilvl w:val="0"/>
          <w:numId w:val="19"/>
        </w:numPr>
        <w:spacing w:before="100" w:beforeAutospacing="1" w:after="100" w:afterAutospacing="1" w:line="360" w:lineRule="auto"/>
        <w:ind w:left="1530"/>
        <w:jc w:val="left"/>
        <w:rPr>
          <w:szCs w:val="24"/>
        </w:rPr>
      </w:pPr>
      <w:r w:rsidRPr="007F2865">
        <w:rPr>
          <w:szCs w:val="24"/>
        </w:rPr>
        <w:t>Mini X-</w:t>
      </w:r>
      <w:r w:rsidRPr="007F2865">
        <w:rPr>
          <w:b/>
          <w:bCs/>
          <w:szCs w:val="24"/>
        </w:rPr>
        <w:t>Banner</w:t>
      </w:r>
    </w:p>
    <w:p w:rsidR="00784CAE" w:rsidRPr="007F2865" w:rsidRDefault="00784CAE" w:rsidP="00E3250C">
      <w:pPr>
        <w:numPr>
          <w:ilvl w:val="0"/>
          <w:numId w:val="19"/>
        </w:numPr>
        <w:spacing w:before="100" w:beforeAutospacing="1" w:after="100" w:afterAutospacing="1" w:line="360" w:lineRule="auto"/>
        <w:ind w:left="1530"/>
        <w:jc w:val="left"/>
        <w:rPr>
          <w:szCs w:val="24"/>
        </w:rPr>
      </w:pPr>
      <w:r w:rsidRPr="007F2865">
        <w:rPr>
          <w:szCs w:val="24"/>
        </w:rPr>
        <w:t>Y-</w:t>
      </w:r>
      <w:r w:rsidRPr="007F2865">
        <w:rPr>
          <w:b/>
          <w:bCs/>
          <w:szCs w:val="24"/>
        </w:rPr>
        <w:t>Banner</w:t>
      </w:r>
      <w:r w:rsidRPr="007F2865">
        <w:rPr>
          <w:szCs w:val="24"/>
        </w:rPr>
        <w:t xml:space="preserve"> </w:t>
      </w:r>
    </w:p>
    <w:p w:rsidR="00784CAE" w:rsidRPr="007F2865" w:rsidRDefault="00784CAE" w:rsidP="00E3250C">
      <w:pPr>
        <w:numPr>
          <w:ilvl w:val="0"/>
          <w:numId w:val="19"/>
        </w:numPr>
        <w:spacing w:before="100" w:beforeAutospacing="1" w:after="100" w:afterAutospacing="1" w:line="360" w:lineRule="auto"/>
        <w:ind w:left="1530"/>
        <w:jc w:val="left"/>
        <w:rPr>
          <w:szCs w:val="24"/>
        </w:rPr>
      </w:pPr>
      <w:r w:rsidRPr="007F2865">
        <w:rPr>
          <w:szCs w:val="24"/>
        </w:rPr>
        <w:t xml:space="preserve">Roll </w:t>
      </w:r>
      <w:r w:rsidRPr="007F2865">
        <w:rPr>
          <w:b/>
          <w:bCs/>
          <w:szCs w:val="24"/>
        </w:rPr>
        <w:t>Banner</w:t>
      </w:r>
      <w:r w:rsidRPr="007F2865">
        <w:rPr>
          <w:szCs w:val="24"/>
        </w:rPr>
        <w:t xml:space="preserve"> </w:t>
      </w:r>
    </w:p>
    <w:p w:rsidR="00784CAE" w:rsidRPr="007F2865" w:rsidRDefault="00784CAE" w:rsidP="00E3250C">
      <w:pPr>
        <w:numPr>
          <w:ilvl w:val="0"/>
          <w:numId w:val="19"/>
        </w:numPr>
        <w:spacing w:before="100" w:beforeAutospacing="1" w:after="100" w:afterAutospacing="1" w:line="360" w:lineRule="auto"/>
        <w:ind w:left="1530"/>
        <w:jc w:val="left"/>
        <w:rPr>
          <w:szCs w:val="24"/>
        </w:rPr>
      </w:pPr>
      <w:r w:rsidRPr="007F2865">
        <w:rPr>
          <w:szCs w:val="24"/>
        </w:rPr>
        <w:t xml:space="preserve">Giant </w:t>
      </w:r>
      <w:r w:rsidRPr="007F2865">
        <w:rPr>
          <w:b/>
          <w:bCs/>
          <w:szCs w:val="24"/>
        </w:rPr>
        <w:t>Banne</w:t>
      </w:r>
    </w:p>
    <w:p w:rsidR="00784CAE" w:rsidRPr="007F2865" w:rsidRDefault="00784CAE" w:rsidP="00784CAE">
      <w:pPr>
        <w:spacing w:before="100" w:beforeAutospacing="1" w:after="100" w:afterAutospacing="1" w:line="360" w:lineRule="auto"/>
        <w:ind w:left="720"/>
        <w:rPr>
          <w:szCs w:val="24"/>
          <w:lang w:val="en-US"/>
        </w:rPr>
      </w:pPr>
    </w:p>
    <w:p w:rsidR="00784CAE" w:rsidRPr="007F2865" w:rsidRDefault="00784CAE" w:rsidP="00784CAE">
      <w:pPr>
        <w:spacing w:before="100" w:beforeAutospacing="1" w:after="100" w:afterAutospacing="1" w:line="360" w:lineRule="auto"/>
        <w:rPr>
          <w:szCs w:val="24"/>
          <w:lang w:val="en-US"/>
        </w:rPr>
      </w:pPr>
    </w:p>
    <w:p w:rsidR="00784CAE" w:rsidRPr="007F2865" w:rsidRDefault="00784CAE" w:rsidP="00784CAE">
      <w:pPr>
        <w:spacing w:before="100" w:beforeAutospacing="1" w:after="100" w:afterAutospacing="1" w:line="360" w:lineRule="auto"/>
        <w:rPr>
          <w:szCs w:val="24"/>
          <w:lang w:val="en-US"/>
        </w:rPr>
      </w:pPr>
    </w:p>
    <w:p w:rsidR="00E3250C" w:rsidRDefault="00E3250C" w:rsidP="00784CAE">
      <w:pPr>
        <w:spacing w:line="360" w:lineRule="auto"/>
        <w:rPr>
          <w:b/>
          <w:bCs/>
          <w:szCs w:val="24"/>
          <w:lang w:val="en-US"/>
        </w:rPr>
      </w:pPr>
    </w:p>
    <w:p w:rsidR="00784CAE" w:rsidRPr="00866CE5" w:rsidRDefault="00784CAE" w:rsidP="00866CE5">
      <w:pPr>
        <w:pStyle w:val="ListParagraph"/>
        <w:numPr>
          <w:ilvl w:val="0"/>
          <w:numId w:val="26"/>
        </w:numPr>
        <w:spacing w:line="360" w:lineRule="auto"/>
        <w:rPr>
          <w:b/>
          <w:bCs/>
          <w:szCs w:val="24"/>
          <w:lang w:val="en-US"/>
        </w:rPr>
      </w:pPr>
      <w:r w:rsidRPr="00866CE5">
        <w:rPr>
          <w:b/>
          <w:bCs/>
          <w:szCs w:val="24"/>
          <w:lang w:val="en-US"/>
        </w:rPr>
        <w:lastRenderedPageBreak/>
        <w:t>JENIS BANNER BERDASARKAN UKURAN</w:t>
      </w:r>
    </w:p>
    <w:p w:rsidR="00784CAE" w:rsidRPr="007F2865" w:rsidRDefault="00784CAE" w:rsidP="00784CAE">
      <w:pPr>
        <w:pStyle w:val="NormalWeb"/>
        <w:spacing w:line="360" w:lineRule="auto"/>
        <w:ind w:firstLine="360"/>
        <w:jc w:val="both"/>
      </w:pPr>
      <w:r w:rsidRPr="007F2865">
        <w:t>Berbagai ukuran utama banner. Banner ukuran standar pada umumnya untuk kepentingan iklan atau promosi “window pop-up” sebagai contoh yaitu:</w:t>
      </w:r>
    </w:p>
    <w:p w:rsidR="00784CAE" w:rsidRPr="007F2865" w:rsidRDefault="00784CAE" w:rsidP="00961B41">
      <w:pPr>
        <w:numPr>
          <w:ilvl w:val="0"/>
          <w:numId w:val="13"/>
        </w:numPr>
        <w:spacing w:before="100" w:beforeAutospacing="1" w:after="100" w:afterAutospacing="1" w:line="360" w:lineRule="auto"/>
        <w:rPr>
          <w:szCs w:val="24"/>
        </w:rPr>
      </w:pPr>
      <w:r w:rsidRPr="007F2865">
        <w:rPr>
          <w:szCs w:val="24"/>
        </w:rPr>
        <w:t>Banner ukuran standar pada umumnya untuk kepentingan iklan atau promosi “window pop-up” sebagai contoh yaitu:</w:t>
      </w:r>
    </w:p>
    <w:p w:rsidR="00784CAE" w:rsidRPr="007F2865" w:rsidRDefault="00784CAE" w:rsidP="00784CAE">
      <w:pPr>
        <w:pStyle w:val="NormalWeb"/>
        <w:spacing w:line="360" w:lineRule="auto"/>
        <w:rPr>
          <w:ins w:id="2" w:author="Unknown"/>
        </w:rPr>
      </w:pPr>
      <w:r w:rsidRPr="007F2865">
        <w:t>300 x 250 IMU / Pixel “Medium Rectangle”</w:t>
      </w:r>
      <w:r w:rsidRPr="007F2865">
        <w:br/>
        <w:t>250 x 250 IMU / Pixel “Square Pop-up”</w:t>
      </w:r>
      <w:r w:rsidRPr="007F2865">
        <w:br/>
        <w:t>240 x 400 IMU / Pixel “Vertical Rectangle”</w:t>
      </w:r>
      <w:r w:rsidRPr="007F2865">
        <w:br/>
        <w:t>336 x 280 IMU / Pixel “Large Rectangle”</w:t>
      </w:r>
      <w:r w:rsidRPr="007F2865">
        <w:br/>
        <w:t>180 x 150 IMU / Pixel “Rectangle”</w:t>
      </w:r>
    </w:p>
    <w:p w:rsidR="00784CAE" w:rsidRPr="007F2865" w:rsidRDefault="00784CAE" w:rsidP="00961B41">
      <w:pPr>
        <w:numPr>
          <w:ilvl w:val="0"/>
          <w:numId w:val="14"/>
        </w:numPr>
        <w:spacing w:before="100" w:beforeAutospacing="1" w:after="100" w:afterAutospacing="1" w:line="360" w:lineRule="auto"/>
        <w:rPr>
          <w:szCs w:val="24"/>
        </w:rPr>
      </w:pPr>
      <w:r w:rsidRPr="007F2865">
        <w:rPr>
          <w:szCs w:val="24"/>
        </w:rPr>
        <w:t>Banner dan buttons merupakan jenis banner yang dipergunakan pada blog atau situs di media internet ukurannya antara lain yaitu:</w:t>
      </w:r>
    </w:p>
    <w:p w:rsidR="00784CAE" w:rsidRPr="007F2865" w:rsidRDefault="00784CAE" w:rsidP="00784CAE">
      <w:pPr>
        <w:pStyle w:val="NormalWeb"/>
        <w:spacing w:line="360" w:lineRule="auto"/>
      </w:pPr>
      <w:r w:rsidRPr="007F2865">
        <w:t>468 x 60 IMU / Pixel “Full Banner”</w:t>
      </w:r>
      <w:r w:rsidRPr="007F2865">
        <w:br/>
        <w:t>234 x 60 IMU / Pixel “Half Banner”</w:t>
      </w:r>
      <w:r w:rsidRPr="007F2865">
        <w:br/>
        <w:t>88 x 31 IMU / PIxel “Micro Bar”</w:t>
      </w:r>
      <w:r w:rsidRPr="007F2865">
        <w:br/>
        <w:t>120 x 90 IMU / Pixel “Button 1”</w:t>
      </w:r>
      <w:r w:rsidRPr="007F2865">
        <w:br/>
        <w:t>120 x 60 IMU / Pixel “Button 2”</w:t>
      </w:r>
      <w:r w:rsidRPr="007F2865">
        <w:br/>
        <w:t>120 x 240 IMU / Pixel “Verical Banner”</w:t>
      </w:r>
      <w:r w:rsidRPr="007F2865">
        <w:br/>
        <w:t>125 x 125 IMU / Pixel “Suara Button”</w:t>
      </w:r>
      <w:r w:rsidRPr="007F2865">
        <w:br/>
        <w:t>728 x 90 IMU / Pixel “Leaderboard”</w:t>
      </w:r>
    </w:p>
    <w:p w:rsidR="00784CAE" w:rsidRPr="007F2865" w:rsidRDefault="00784CAE" w:rsidP="00784CAE">
      <w:pPr>
        <w:spacing w:line="360" w:lineRule="auto"/>
        <w:jc w:val="center"/>
        <w:rPr>
          <w:b/>
          <w:bCs/>
          <w:szCs w:val="24"/>
          <w:lang w:val="en-US"/>
        </w:rPr>
      </w:pPr>
    </w:p>
    <w:p w:rsidR="00784CAE" w:rsidRPr="007F2865" w:rsidRDefault="00784CAE" w:rsidP="00784CAE">
      <w:pPr>
        <w:spacing w:line="360" w:lineRule="auto"/>
        <w:jc w:val="center"/>
        <w:rPr>
          <w:b/>
          <w:bCs/>
          <w:szCs w:val="24"/>
          <w:lang w:val="en-US"/>
        </w:rPr>
      </w:pPr>
    </w:p>
    <w:p w:rsidR="00784CAE" w:rsidRPr="007F2865" w:rsidRDefault="00784CAE" w:rsidP="00784CAE">
      <w:pPr>
        <w:spacing w:line="360" w:lineRule="auto"/>
        <w:jc w:val="center"/>
        <w:rPr>
          <w:b/>
          <w:bCs/>
          <w:szCs w:val="24"/>
          <w:lang w:val="en-US"/>
        </w:rPr>
      </w:pPr>
    </w:p>
    <w:p w:rsidR="00784CAE" w:rsidRPr="007F2865" w:rsidRDefault="00784CAE" w:rsidP="00784CAE">
      <w:pPr>
        <w:spacing w:line="360" w:lineRule="auto"/>
        <w:jc w:val="center"/>
        <w:rPr>
          <w:b/>
          <w:bCs/>
          <w:szCs w:val="24"/>
          <w:lang w:val="en-US"/>
        </w:rPr>
      </w:pPr>
    </w:p>
    <w:p w:rsidR="00784CAE" w:rsidRPr="007F2865" w:rsidRDefault="00784CAE" w:rsidP="00784CAE">
      <w:pPr>
        <w:spacing w:line="360" w:lineRule="auto"/>
        <w:jc w:val="center"/>
        <w:rPr>
          <w:b/>
          <w:bCs/>
          <w:szCs w:val="24"/>
          <w:lang w:val="en-US"/>
        </w:rPr>
      </w:pPr>
    </w:p>
    <w:p w:rsidR="00784CAE" w:rsidRPr="007F2865" w:rsidRDefault="00784CAE" w:rsidP="00784CAE">
      <w:pPr>
        <w:spacing w:line="360" w:lineRule="auto"/>
        <w:jc w:val="center"/>
        <w:rPr>
          <w:b/>
          <w:bCs/>
          <w:szCs w:val="24"/>
          <w:lang w:val="en-US"/>
        </w:rPr>
      </w:pPr>
    </w:p>
    <w:p w:rsidR="00784CAE" w:rsidRPr="007F2865" w:rsidRDefault="00784CAE" w:rsidP="00784CAE">
      <w:pPr>
        <w:spacing w:line="360" w:lineRule="auto"/>
        <w:jc w:val="center"/>
        <w:rPr>
          <w:b/>
          <w:bCs/>
          <w:szCs w:val="24"/>
          <w:lang w:val="en-US"/>
        </w:rPr>
      </w:pPr>
    </w:p>
    <w:p w:rsidR="00784CAE" w:rsidRPr="007F2865" w:rsidRDefault="00784CAE" w:rsidP="00784CAE">
      <w:pPr>
        <w:spacing w:after="0" w:line="360" w:lineRule="auto"/>
        <w:ind w:left="360"/>
        <w:jc w:val="center"/>
        <w:rPr>
          <w:b/>
          <w:szCs w:val="24"/>
          <w:lang w:val="en-US"/>
        </w:rPr>
      </w:pPr>
      <w:r w:rsidRPr="007F2865">
        <w:rPr>
          <w:b/>
          <w:szCs w:val="24"/>
        </w:rPr>
        <w:lastRenderedPageBreak/>
        <w:t xml:space="preserve">BUKU </w:t>
      </w:r>
      <w:r w:rsidRPr="007F2865">
        <w:rPr>
          <w:b/>
          <w:szCs w:val="24"/>
          <w:lang w:val="en-US"/>
        </w:rPr>
        <w:t>TATA TERTIB</w:t>
      </w:r>
    </w:p>
    <w:p w:rsidR="00784CAE" w:rsidRPr="007F2865" w:rsidRDefault="00784CAE" w:rsidP="00784CAE">
      <w:pPr>
        <w:spacing w:after="0" w:line="360" w:lineRule="auto"/>
        <w:rPr>
          <w:b/>
          <w:szCs w:val="24"/>
          <w:lang w:val="en-US"/>
        </w:rPr>
      </w:pPr>
      <w:r w:rsidRPr="007F2865">
        <w:rPr>
          <w:b/>
          <w:szCs w:val="24"/>
        </w:rPr>
        <w:t xml:space="preserve">Proses Pencetakan Buku </w:t>
      </w:r>
      <w:r w:rsidRPr="007F2865">
        <w:rPr>
          <w:b/>
          <w:szCs w:val="24"/>
          <w:lang w:val="en-US"/>
        </w:rPr>
        <w:t>Tata Tertib</w:t>
      </w:r>
    </w:p>
    <w:p w:rsidR="00784CAE" w:rsidRPr="007F2865" w:rsidRDefault="00784CAE" w:rsidP="00784CAE">
      <w:pPr>
        <w:spacing w:after="0" w:line="360" w:lineRule="auto"/>
        <w:ind w:firstLine="720"/>
        <w:rPr>
          <w:szCs w:val="24"/>
        </w:rPr>
      </w:pPr>
      <w:r w:rsidRPr="007F2865">
        <w:rPr>
          <w:szCs w:val="24"/>
        </w:rPr>
        <w:t>Proses Pencetakan Buku merupakan proses ketika mesin percetakan memindahkan tulisan atau gambar, baik secara satuan maupun missal ke atas kertas dengan menggunakan tinta.</w:t>
      </w:r>
    </w:p>
    <w:p w:rsidR="00784CAE" w:rsidRPr="007F2865" w:rsidRDefault="00784CAE" w:rsidP="00784CAE">
      <w:pPr>
        <w:spacing w:after="0" w:line="360" w:lineRule="auto"/>
        <w:rPr>
          <w:szCs w:val="24"/>
        </w:rPr>
      </w:pPr>
      <w:r w:rsidRPr="007F2865">
        <w:rPr>
          <w:szCs w:val="24"/>
        </w:rPr>
        <w:t>Ada 3 tahap penting meliputi proses pra cetak, proses produksi atau percetakan dan proses finising</w:t>
      </w:r>
    </w:p>
    <w:p w:rsidR="00784CAE" w:rsidRPr="007F2865" w:rsidRDefault="00784CAE" w:rsidP="00784CAE">
      <w:pPr>
        <w:spacing w:after="0" w:line="360" w:lineRule="auto"/>
        <w:rPr>
          <w:szCs w:val="24"/>
        </w:rPr>
      </w:pPr>
      <w:r w:rsidRPr="007F2865">
        <w:rPr>
          <w:szCs w:val="24"/>
        </w:rPr>
        <w:t>1. Pra Cetak</w:t>
      </w:r>
    </w:p>
    <w:p w:rsidR="00784CAE" w:rsidRPr="007F2865" w:rsidRDefault="00784CAE" w:rsidP="00784CAE">
      <w:pPr>
        <w:spacing w:after="0" w:line="360" w:lineRule="auto"/>
        <w:rPr>
          <w:szCs w:val="24"/>
        </w:rPr>
      </w:pPr>
      <w:r w:rsidRPr="007F2865">
        <w:rPr>
          <w:szCs w:val="24"/>
        </w:rPr>
        <w:t>Proses pra cetak merupakan proses menyiapkan file yang akan dicetak. Pengerjaan mencakup persiapan bidang cetak, pengecekan terhadap kelengkapan data, ketepatan warna, imposisi dan output.</w:t>
      </w:r>
    </w:p>
    <w:p w:rsidR="00784CAE" w:rsidRPr="007F2865" w:rsidRDefault="00784CAE" w:rsidP="00784CAE">
      <w:pPr>
        <w:spacing w:after="0" w:line="360" w:lineRule="auto"/>
        <w:rPr>
          <w:szCs w:val="24"/>
        </w:rPr>
      </w:pPr>
      <w:r w:rsidRPr="007F2865">
        <w:rPr>
          <w:szCs w:val="24"/>
        </w:rPr>
        <w:t>Langkah-langkah Pra Cetak :</w:t>
      </w:r>
    </w:p>
    <w:p w:rsidR="00784CAE" w:rsidRPr="007F2865" w:rsidRDefault="00784CAE" w:rsidP="00961B41">
      <w:pPr>
        <w:pStyle w:val="ListParagraph"/>
        <w:numPr>
          <w:ilvl w:val="0"/>
          <w:numId w:val="17"/>
        </w:numPr>
        <w:spacing w:after="0" w:line="360" w:lineRule="auto"/>
        <w:jc w:val="left"/>
        <w:rPr>
          <w:szCs w:val="24"/>
        </w:rPr>
      </w:pPr>
      <w:r w:rsidRPr="007F2865">
        <w:rPr>
          <w:szCs w:val="24"/>
        </w:rPr>
        <w:t>Membuat desain</w:t>
      </w:r>
    </w:p>
    <w:p w:rsidR="00784CAE" w:rsidRPr="007F2865" w:rsidRDefault="00784CAE" w:rsidP="00961B41">
      <w:pPr>
        <w:pStyle w:val="ListParagraph"/>
        <w:numPr>
          <w:ilvl w:val="0"/>
          <w:numId w:val="17"/>
        </w:numPr>
        <w:spacing w:after="0" w:line="360" w:lineRule="auto"/>
        <w:jc w:val="left"/>
        <w:rPr>
          <w:szCs w:val="24"/>
        </w:rPr>
      </w:pPr>
      <w:r w:rsidRPr="007F2865">
        <w:rPr>
          <w:szCs w:val="24"/>
        </w:rPr>
        <w:t>Mengatur ukuran cover</w:t>
      </w:r>
    </w:p>
    <w:p w:rsidR="00784CAE" w:rsidRPr="007F2865" w:rsidRDefault="00784CAE" w:rsidP="00961B41">
      <w:pPr>
        <w:pStyle w:val="ListParagraph"/>
        <w:numPr>
          <w:ilvl w:val="0"/>
          <w:numId w:val="17"/>
        </w:numPr>
        <w:spacing w:after="0" w:line="360" w:lineRule="auto"/>
        <w:jc w:val="left"/>
        <w:rPr>
          <w:szCs w:val="24"/>
        </w:rPr>
      </w:pPr>
      <w:r w:rsidRPr="007F2865">
        <w:rPr>
          <w:szCs w:val="24"/>
          <w:lang w:val="en-US"/>
        </w:rPr>
        <w:t>Mengatur ukuran kertas</w:t>
      </w:r>
    </w:p>
    <w:p w:rsidR="00784CAE" w:rsidRPr="007F2865" w:rsidRDefault="00784CAE" w:rsidP="00961B41">
      <w:pPr>
        <w:pStyle w:val="ListParagraph"/>
        <w:numPr>
          <w:ilvl w:val="0"/>
          <w:numId w:val="17"/>
        </w:numPr>
        <w:spacing w:after="0" w:line="360" w:lineRule="auto"/>
        <w:jc w:val="left"/>
        <w:rPr>
          <w:szCs w:val="24"/>
        </w:rPr>
      </w:pPr>
      <w:r w:rsidRPr="007F2865">
        <w:rPr>
          <w:szCs w:val="24"/>
        </w:rPr>
        <w:t>Menyusun ukuran di printer</w:t>
      </w:r>
    </w:p>
    <w:p w:rsidR="00784CAE" w:rsidRPr="007F2865" w:rsidRDefault="00784CAE" w:rsidP="00784CAE">
      <w:pPr>
        <w:spacing w:after="0" w:line="360" w:lineRule="auto"/>
        <w:rPr>
          <w:szCs w:val="24"/>
        </w:rPr>
      </w:pPr>
      <w:r w:rsidRPr="007F2865">
        <w:rPr>
          <w:szCs w:val="24"/>
        </w:rPr>
        <w:t>2. Produksi atau Pencetakan</w:t>
      </w:r>
    </w:p>
    <w:p w:rsidR="00784CAE" w:rsidRPr="007F2865" w:rsidRDefault="00784CAE" w:rsidP="00784CAE">
      <w:pPr>
        <w:spacing w:after="0" w:line="360" w:lineRule="auto"/>
        <w:rPr>
          <w:szCs w:val="24"/>
        </w:rPr>
      </w:pPr>
      <w:r w:rsidRPr="007F2865">
        <w:rPr>
          <w:szCs w:val="24"/>
        </w:rPr>
        <w:t>Produksi atau pencetakan merupakan pemindahan tulisan atau gambar dari mesin cetak ke atas kertas.</w:t>
      </w:r>
    </w:p>
    <w:p w:rsidR="00784CAE" w:rsidRPr="007F2865" w:rsidRDefault="00784CAE" w:rsidP="00784CAE">
      <w:pPr>
        <w:spacing w:after="0" w:line="360" w:lineRule="auto"/>
        <w:rPr>
          <w:szCs w:val="24"/>
          <w:lang w:val="en-US"/>
        </w:rPr>
      </w:pPr>
      <w:r w:rsidRPr="007F2865">
        <w:rPr>
          <w:szCs w:val="24"/>
        </w:rPr>
        <w:t>Langkah-langkah pencetakan :</w:t>
      </w:r>
    </w:p>
    <w:p w:rsidR="00784CAE" w:rsidRPr="007F2865" w:rsidRDefault="00784CAE" w:rsidP="00961B41">
      <w:pPr>
        <w:pStyle w:val="ListParagraph"/>
        <w:numPr>
          <w:ilvl w:val="0"/>
          <w:numId w:val="20"/>
        </w:numPr>
        <w:spacing w:after="0" w:line="360" w:lineRule="auto"/>
        <w:jc w:val="left"/>
        <w:rPr>
          <w:szCs w:val="24"/>
        </w:rPr>
      </w:pPr>
      <w:r w:rsidRPr="007F2865">
        <w:rPr>
          <w:szCs w:val="24"/>
          <w:lang w:val="en-US"/>
        </w:rPr>
        <w:t>Untuk kertas menggunakan HVS cover menggunakan Glory plus</w:t>
      </w:r>
    </w:p>
    <w:p w:rsidR="00784CAE" w:rsidRPr="007F2865" w:rsidRDefault="00784CAE" w:rsidP="00961B41">
      <w:pPr>
        <w:pStyle w:val="ListParagraph"/>
        <w:numPr>
          <w:ilvl w:val="0"/>
          <w:numId w:val="20"/>
        </w:numPr>
        <w:spacing w:after="0" w:line="360" w:lineRule="auto"/>
        <w:jc w:val="left"/>
        <w:rPr>
          <w:szCs w:val="24"/>
        </w:rPr>
      </w:pPr>
      <w:r w:rsidRPr="007F2865">
        <w:rPr>
          <w:szCs w:val="24"/>
        </w:rPr>
        <w:t>Masukan kertas pada Tray</w:t>
      </w:r>
    </w:p>
    <w:p w:rsidR="00784CAE" w:rsidRPr="007F2865" w:rsidRDefault="00784CAE" w:rsidP="00961B41">
      <w:pPr>
        <w:pStyle w:val="ListParagraph"/>
        <w:numPr>
          <w:ilvl w:val="0"/>
          <w:numId w:val="20"/>
        </w:numPr>
        <w:spacing w:after="0" w:line="360" w:lineRule="auto"/>
        <w:jc w:val="left"/>
        <w:rPr>
          <w:szCs w:val="24"/>
        </w:rPr>
      </w:pPr>
      <w:r w:rsidRPr="007F2865">
        <w:rPr>
          <w:szCs w:val="24"/>
        </w:rPr>
        <w:t>Ukuran A4</w:t>
      </w:r>
    </w:p>
    <w:p w:rsidR="00784CAE" w:rsidRPr="007F2865" w:rsidRDefault="00784CAE" w:rsidP="00961B41">
      <w:pPr>
        <w:pStyle w:val="ListParagraph"/>
        <w:numPr>
          <w:ilvl w:val="0"/>
          <w:numId w:val="20"/>
        </w:numPr>
        <w:spacing w:after="0" w:line="360" w:lineRule="auto"/>
        <w:jc w:val="left"/>
        <w:rPr>
          <w:szCs w:val="24"/>
        </w:rPr>
      </w:pPr>
      <w:r w:rsidRPr="007F2865">
        <w:rPr>
          <w:szCs w:val="24"/>
        </w:rPr>
        <w:t xml:space="preserve">Atur di printer dengan pilih </w:t>
      </w:r>
      <w:r w:rsidRPr="007F2865">
        <w:rPr>
          <w:szCs w:val="24"/>
          <w:lang w:val="en-US"/>
        </w:rPr>
        <w:t>1</w:t>
      </w:r>
      <w:r w:rsidRPr="007F2865">
        <w:rPr>
          <w:szCs w:val="24"/>
        </w:rPr>
        <w:t>-sided print</w:t>
      </w:r>
    </w:p>
    <w:p w:rsidR="00784CAE" w:rsidRPr="007F2865" w:rsidRDefault="00784CAE" w:rsidP="00961B41">
      <w:pPr>
        <w:pStyle w:val="ListParagraph"/>
        <w:numPr>
          <w:ilvl w:val="0"/>
          <w:numId w:val="20"/>
        </w:numPr>
        <w:spacing w:after="0" w:line="360" w:lineRule="auto"/>
        <w:jc w:val="left"/>
        <w:rPr>
          <w:szCs w:val="24"/>
        </w:rPr>
      </w:pPr>
      <w:r w:rsidRPr="007F2865">
        <w:rPr>
          <w:szCs w:val="24"/>
        </w:rPr>
        <w:t xml:space="preserve">Print </w:t>
      </w:r>
    </w:p>
    <w:p w:rsidR="00784CAE" w:rsidRPr="007F2865" w:rsidRDefault="00784CAE" w:rsidP="00784CAE">
      <w:pPr>
        <w:spacing w:after="0" w:line="360" w:lineRule="auto"/>
        <w:rPr>
          <w:szCs w:val="24"/>
        </w:rPr>
      </w:pPr>
      <w:r w:rsidRPr="007F2865">
        <w:rPr>
          <w:szCs w:val="24"/>
        </w:rPr>
        <w:t>3. Finising</w:t>
      </w:r>
    </w:p>
    <w:p w:rsidR="00784CAE" w:rsidRPr="007F2865" w:rsidRDefault="00784CAE" w:rsidP="00784CAE">
      <w:pPr>
        <w:spacing w:after="0" w:line="360" w:lineRule="auto"/>
        <w:rPr>
          <w:szCs w:val="24"/>
        </w:rPr>
      </w:pPr>
      <w:r w:rsidRPr="007F2865">
        <w:rPr>
          <w:szCs w:val="24"/>
        </w:rPr>
        <w:t>Finising merupakan pekerjaan terakhir berupa penjilidan, lipatan susun, menjahit, nomorator, membungkus dan sebagainya.</w:t>
      </w:r>
    </w:p>
    <w:p w:rsidR="00784CAE" w:rsidRPr="007F2865" w:rsidRDefault="00784CAE" w:rsidP="00784CAE">
      <w:pPr>
        <w:spacing w:after="0" w:line="360" w:lineRule="auto"/>
        <w:rPr>
          <w:szCs w:val="24"/>
        </w:rPr>
      </w:pPr>
      <w:r w:rsidRPr="007F2865">
        <w:rPr>
          <w:szCs w:val="24"/>
        </w:rPr>
        <w:t>Langkah-langkah finising :</w:t>
      </w:r>
      <w:r w:rsidRPr="007F2865">
        <w:rPr>
          <w:szCs w:val="24"/>
        </w:rPr>
        <w:tab/>
      </w:r>
    </w:p>
    <w:p w:rsidR="00784CAE" w:rsidRPr="007F2865" w:rsidRDefault="00784CAE" w:rsidP="00961B41">
      <w:pPr>
        <w:pStyle w:val="ListParagraph"/>
        <w:numPr>
          <w:ilvl w:val="0"/>
          <w:numId w:val="21"/>
        </w:numPr>
        <w:spacing w:after="0" w:line="360" w:lineRule="auto"/>
        <w:jc w:val="left"/>
        <w:rPr>
          <w:szCs w:val="24"/>
        </w:rPr>
      </w:pPr>
      <w:r w:rsidRPr="007F2865">
        <w:rPr>
          <w:szCs w:val="24"/>
        </w:rPr>
        <w:t>Potong dan sisir kertas</w:t>
      </w:r>
    </w:p>
    <w:p w:rsidR="00784CAE" w:rsidRPr="007F2865" w:rsidRDefault="00784CAE" w:rsidP="00961B41">
      <w:pPr>
        <w:pStyle w:val="ListParagraph"/>
        <w:numPr>
          <w:ilvl w:val="0"/>
          <w:numId w:val="21"/>
        </w:numPr>
        <w:spacing w:after="0" w:line="360" w:lineRule="auto"/>
        <w:jc w:val="left"/>
        <w:rPr>
          <w:szCs w:val="24"/>
        </w:rPr>
      </w:pPr>
      <w:r w:rsidRPr="007F2865">
        <w:rPr>
          <w:szCs w:val="24"/>
        </w:rPr>
        <w:t>Menyusun halaman buku</w:t>
      </w:r>
    </w:p>
    <w:p w:rsidR="00784CAE" w:rsidRPr="007F2865" w:rsidRDefault="00784CAE" w:rsidP="00961B41">
      <w:pPr>
        <w:pStyle w:val="ListParagraph"/>
        <w:numPr>
          <w:ilvl w:val="0"/>
          <w:numId w:val="21"/>
        </w:numPr>
        <w:spacing w:after="0" w:line="360" w:lineRule="auto"/>
        <w:jc w:val="left"/>
        <w:rPr>
          <w:szCs w:val="24"/>
        </w:rPr>
      </w:pPr>
      <w:r w:rsidRPr="007F2865">
        <w:rPr>
          <w:szCs w:val="24"/>
        </w:rPr>
        <w:t>Satukan buku di staples</w:t>
      </w:r>
    </w:p>
    <w:p w:rsidR="00784CAE" w:rsidRPr="00D51B4B" w:rsidRDefault="00784CAE" w:rsidP="00D51B4B">
      <w:pPr>
        <w:pStyle w:val="ListParagraph"/>
        <w:numPr>
          <w:ilvl w:val="0"/>
          <w:numId w:val="21"/>
        </w:numPr>
        <w:spacing w:after="0" w:line="360" w:lineRule="auto"/>
        <w:jc w:val="left"/>
        <w:rPr>
          <w:szCs w:val="24"/>
        </w:rPr>
      </w:pPr>
      <w:r w:rsidRPr="007F2865">
        <w:rPr>
          <w:szCs w:val="24"/>
        </w:rPr>
        <w:t xml:space="preserve">Packing </w:t>
      </w:r>
    </w:p>
    <w:p w:rsidR="00784CAE" w:rsidRPr="007F2865" w:rsidRDefault="00784CAE" w:rsidP="00784CAE">
      <w:pPr>
        <w:spacing w:after="0" w:line="360" w:lineRule="auto"/>
        <w:ind w:left="360"/>
        <w:jc w:val="center"/>
        <w:rPr>
          <w:b/>
          <w:szCs w:val="24"/>
        </w:rPr>
      </w:pPr>
      <w:r w:rsidRPr="007F2865">
        <w:rPr>
          <w:b/>
          <w:szCs w:val="24"/>
        </w:rPr>
        <w:lastRenderedPageBreak/>
        <w:t>BUKU KENANGAN</w:t>
      </w:r>
    </w:p>
    <w:p w:rsidR="00784CAE" w:rsidRPr="007F2865" w:rsidRDefault="00784CAE" w:rsidP="00784CAE">
      <w:pPr>
        <w:spacing w:after="0" w:line="360" w:lineRule="auto"/>
        <w:ind w:left="360"/>
        <w:jc w:val="center"/>
        <w:rPr>
          <w:b/>
          <w:szCs w:val="24"/>
        </w:rPr>
      </w:pPr>
    </w:p>
    <w:p w:rsidR="00784CAE" w:rsidRPr="007F2865" w:rsidRDefault="00784CAE" w:rsidP="00784CAE">
      <w:pPr>
        <w:spacing w:after="0" w:line="360" w:lineRule="auto"/>
        <w:rPr>
          <w:b/>
          <w:szCs w:val="24"/>
        </w:rPr>
      </w:pPr>
      <w:r w:rsidRPr="007F2865">
        <w:rPr>
          <w:b/>
          <w:szCs w:val="24"/>
        </w:rPr>
        <w:t>Proses Pencetakan Buku Kenangan</w:t>
      </w:r>
    </w:p>
    <w:p w:rsidR="00784CAE" w:rsidRPr="007F2865" w:rsidRDefault="00784CAE" w:rsidP="00784CAE">
      <w:pPr>
        <w:spacing w:after="0" w:line="360" w:lineRule="auto"/>
        <w:ind w:firstLine="720"/>
        <w:rPr>
          <w:szCs w:val="24"/>
        </w:rPr>
      </w:pPr>
      <w:r w:rsidRPr="007F2865">
        <w:rPr>
          <w:szCs w:val="24"/>
        </w:rPr>
        <w:t>Proses Pencetakan Buku merupakan proses ketika mesin percetakan memindahkan tulisan atau gambar, baik secara satuan maupun missal ke atas kertas dengan menggunakan tinta.</w:t>
      </w:r>
    </w:p>
    <w:p w:rsidR="00784CAE" w:rsidRPr="007F2865" w:rsidRDefault="00784CAE" w:rsidP="00784CAE">
      <w:pPr>
        <w:spacing w:after="0" w:line="360" w:lineRule="auto"/>
        <w:rPr>
          <w:szCs w:val="24"/>
        </w:rPr>
      </w:pPr>
      <w:r w:rsidRPr="007F2865">
        <w:rPr>
          <w:szCs w:val="24"/>
        </w:rPr>
        <w:t>Ada 3 tahap penting meliputi proses pra cetak, proses produksi atau percetakan dan proses finising</w:t>
      </w:r>
    </w:p>
    <w:p w:rsidR="00784CAE" w:rsidRPr="007F2865" w:rsidRDefault="00784CAE" w:rsidP="00784CAE">
      <w:pPr>
        <w:spacing w:after="0" w:line="360" w:lineRule="auto"/>
        <w:rPr>
          <w:szCs w:val="24"/>
        </w:rPr>
      </w:pPr>
      <w:r w:rsidRPr="007F2865">
        <w:rPr>
          <w:szCs w:val="24"/>
        </w:rPr>
        <w:t>1. Pra Cetak</w:t>
      </w:r>
    </w:p>
    <w:p w:rsidR="00784CAE" w:rsidRPr="007F2865" w:rsidRDefault="00784CAE" w:rsidP="00784CAE">
      <w:pPr>
        <w:spacing w:after="0" w:line="360" w:lineRule="auto"/>
        <w:rPr>
          <w:szCs w:val="24"/>
        </w:rPr>
      </w:pPr>
      <w:r w:rsidRPr="007F2865">
        <w:rPr>
          <w:szCs w:val="24"/>
        </w:rPr>
        <w:t>Proses pra cetak merupakan proses menyiapkan file yang akan dicetak. Pengerjaan mencakup persiapan bidang cetak, pengecekan terhadap kelengkapan data, ketepatan warna, imposisi dan output.</w:t>
      </w:r>
    </w:p>
    <w:p w:rsidR="00784CAE" w:rsidRPr="007F2865" w:rsidRDefault="00784CAE" w:rsidP="00784CAE">
      <w:pPr>
        <w:spacing w:after="0" w:line="360" w:lineRule="auto"/>
        <w:rPr>
          <w:szCs w:val="24"/>
        </w:rPr>
      </w:pPr>
      <w:r w:rsidRPr="007F2865">
        <w:rPr>
          <w:szCs w:val="24"/>
        </w:rPr>
        <w:t>Langkah-langkah Pra Cetak :</w:t>
      </w:r>
    </w:p>
    <w:p w:rsidR="00784CAE" w:rsidRPr="007F2865" w:rsidRDefault="00784CAE" w:rsidP="00961B41">
      <w:pPr>
        <w:pStyle w:val="ListParagraph"/>
        <w:numPr>
          <w:ilvl w:val="0"/>
          <w:numId w:val="17"/>
        </w:numPr>
        <w:spacing w:after="0" w:line="360" w:lineRule="auto"/>
        <w:jc w:val="left"/>
        <w:rPr>
          <w:szCs w:val="24"/>
        </w:rPr>
      </w:pPr>
      <w:r w:rsidRPr="007F2865">
        <w:rPr>
          <w:szCs w:val="24"/>
        </w:rPr>
        <w:t>Membuat desain</w:t>
      </w:r>
    </w:p>
    <w:p w:rsidR="00784CAE" w:rsidRPr="007F2865" w:rsidRDefault="00784CAE" w:rsidP="00961B41">
      <w:pPr>
        <w:pStyle w:val="ListParagraph"/>
        <w:numPr>
          <w:ilvl w:val="0"/>
          <w:numId w:val="17"/>
        </w:numPr>
        <w:spacing w:after="0" w:line="360" w:lineRule="auto"/>
        <w:jc w:val="left"/>
        <w:rPr>
          <w:szCs w:val="24"/>
        </w:rPr>
      </w:pPr>
      <w:r w:rsidRPr="007F2865">
        <w:rPr>
          <w:szCs w:val="24"/>
        </w:rPr>
        <w:t>Mengatur ukuran cover</w:t>
      </w:r>
    </w:p>
    <w:p w:rsidR="00784CAE" w:rsidRPr="007F2865" w:rsidRDefault="00784CAE" w:rsidP="00961B41">
      <w:pPr>
        <w:pStyle w:val="ListParagraph"/>
        <w:numPr>
          <w:ilvl w:val="0"/>
          <w:numId w:val="17"/>
        </w:numPr>
        <w:spacing w:after="0" w:line="360" w:lineRule="auto"/>
        <w:jc w:val="left"/>
        <w:rPr>
          <w:szCs w:val="24"/>
        </w:rPr>
      </w:pPr>
      <w:r w:rsidRPr="007F2865">
        <w:rPr>
          <w:szCs w:val="24"/>
        </w:rPr>
        <w:t>Menyusun ukuran di printer</w:t>
      </w:r>
    </w:p>
    <w:p w:rsidR="00784CAE" w:rsidRPr="007F2865" w:rsidRDefault="00784CAE" w:rsidP="00784CAE">
      <w:pPr>
        <w:spacing w:after="0" w:line="360" w:lineRule="auto"/>
        <w:rPr>
          <w:szCs w:val="24"/>
        </w:rPr>
      </w:pPr>
      <w:r w:rsidRPr="007F2865">
        <w:rPr>
          <w:szCs w:val="24"/>
        </w:rPr>
        <w:t>2. Produksi atau Pencetakan</w:t>
      </w:r>
    </w:p>
    <w:p w:rsidR="00784CAE" w:rsidRPr="007F2865" w:rsidRDefault="00784CAE" w:rsidP="00784CAE">
      <w:pPr>
        <w:spacing w:after="0" w:line="360" w:lineRule="auto"/>
        <w:rPr>
          <w:szCs w:val="24"/>
        </w:rPr>
      </w:pPr>
      <w:r w:rsidRPr="007F2865">
        <w:rPr>
          <w:szCs w:val="24"/>
        </w:rPr>
        <w:t>Produksi atau pencetakan merupakan pemindahan tulisan atau gambar dari mesin cetak ke atas kertas.</w:t>
      </w:r>
    </w:p>
    <w:p w:rsidR="00784CAE" w:rsidRPr="007F2865" w:rsidRDefault="00784CAE" w:rsidP="00784CAE">
      <w:pPr>
        <w:spacing w:after="0" w:line="360" w:lineRule="auto"/>
        <w:rPr>
          <w:szCs w:val="24"/>
        </w:rPr>
      </w:pPr>
      <w:r w:rsidRPr="007F2865">
        <w:rPr>
          <w:szCs w:val="24"/>
        </w:rPr>
        <w:t>Langkah-langkah pencetakan :</w:t>
      </w:r>
    </w:p>
    <w:p w:rsidR="00784CAE" w:rsidRPr="007F2865" w:rsidRDefault="00784CAE" w:rsidP="00961B41">
      <w:pPr>
        <w:pStyle w:val="ListParagraph"/>
        <w:numPr>
          <w:ilvl w:val="0"/>
          <w:numId w:val="20"/>
        </w:numPr>
        <w:spacing w:after="0" w:line="360" w:lineRule="auto"/>
        <w:jc w:val="left"/>
        <w:rPr>
          <w:szCs w:val="24"/>
        </w:rPr>
      </w:pPr>
      <w:r w:rsidRPr="007F2865">
        <w:rPr>
          <w:szCs w:val="24"/>
        </w:rPr>
        <w:t>Masukan kertas pada Tray</w:t>
      </w:r>
    </w:p>
    <w:p w:rsidR="00784CAE" w:rsidRPr="007F2865" w:rsidRDefault="00784CAE" w:rsidP="00961B41">
      <w:pPr>
        <w:pStyle w:val="ListParagraph"/>
        <w:numPr>
          <w:ilvl w:val="0"/>
          <w:numId w:val="20"/>
        </w:numPr>
        <w:spacing w:after="0" w:line="360" w:lineRule="auto"/>
        <w:jc w:val="left"/>
        <w:rPr>
          <w:szCs w:val="24"/>
        </w:rPr>
      </w:pPr>
      <w:r w:rsidRPr="007F2865">
        <w:rPr>
          <w:szCs w:val="24"/>
        </w:rPr>
        <w:t>Ukuran A4</w:t>
      </w:r>
    </w:p>
    <w:p w:rsidR="00784CAE" w:rsidRPr="007F2865" w:rsidRDefault="00784CAE" w:rsidP="00961B41">
      <w:pPr>
        <w:pStyle w:val="ListParagraph"/>
        <w:numPr>
          <w:ilvl w:val="0"/>
          <w:numId w:val="20"/>
        </w:numPr>
        <w:spacing w:after="0" w:line="360" w:lineRule="auto"/>
        <w:jc w:val="left"/>
        <w:rPr>
          <w:szCs w:val="24"/>
        </w:rPr>
      </w:pPr>
      <w:r w:rsidRPr="007F2865">
        <w:rPr>
          <w:szCs w:val="24"/>
        </w:rPr>
        <w:t>Atur di printer dengan pilih 2-sided print</w:t>
      </w:r>
    </w:p>
    <w:p w:rsidR="00784CAE" w:rsidRPr="007F2865" w:rsidRDefault="00784CAE" w:rsidP="00961B41">
      <w:pPr>
        <w:pStyle w:val="ListParagraph"/>
        <w:numPr>
          <w:ilvl w:val="0"/>
          <w:numId w:val="20"/>
        </w:numPr>
        <w:spacing w:after="0" w:line="360" w:lineRule="auto"/>
        <w:jc w:val="left"/>
        <w:rPr>
          <w:szCs w:val="24"/>
        </w:rPr>
      </w:pPr>
      <w:r w:rsidRPr="007F2865">
        <w:rPr>
          <w:szCs w:val="24"/>
        </w:rPr>
        <w:t xml:space="preserve">Print </w:t>
      </w:r>
    </w:p>
    <w:p w:rsidR="00784CAE" w:rsidRPr="007F2865" w:rsidRDefault="00784CAE" w:rsidP="00784CAE">
      <w:pPr>
        <w:spacing w:after="0" w:line="360" w:lineRule="auto"/>
        <w:rPr>
          <w:szCs w:val="24"/>
        </w:rPr>
      </w:pPr>
      <w:r w:rsidRPr="007F2865">
        <w:rPr>
          <w:szCs w:val="24"/>
        </w:rPr>
        <w:t>3. Finising</w:t>
      </w:r>
    </w:p>
    <w:p w:rsidR="00784CAE" w:rsidRPr="007F2865" w:rsidRDefault="00784CAE" w:rsidP="00784CAE">
      <w:pPr>
        <w:spacing w:after="0" w:line="360" w:lineRule="auto"/>
        <w:rPr>
          <w:szCs w:val="24"/>
        </w:rPr>
      </w:pPr>
      <w:r w:rsidRPr="007F2865">
        <w:rPr>
          <w:szCs w:val="24"/>
        </w:rPr>
        <w:t>Finising merupakan pekerjaan terakhir berupa penjilidan, lipatan susun, menjahit, nomorator, membungkus dan sebagainya.</w:t>
      </w:r>
    </w:p>
    <w:p w:rsidR="00784CAE" w:rsidRPr="007F2865" w:rsidRDefault="00784CAE" w:rsidP="00784CAE">
      <w:pPr>
        <w:spacing w:after="0" w:line="360" w:lineRule="auto"/>
        <w:rPr>
          <w:szCs w:val="24"/>
        </w:rPr>
      </w:pPr>
      <w:r w:rsidRPr="007F2865">
        <w:rPr>
          <w:szCs w:val="24"/>
        </w:rPr>
        <w:t>Langkah-langkah finising :</w:t>
      </w:r>
    </w:p>
    <w:p w:rsidR="00784CAE" w:rsidRPr="007F2865" w:rsidRDefault="00784CAE" w:rsidP="00961B41">
      <w:pPr>
        <w:pStyle w:val="ListParagraph"/>
        <w:numPr>
          <w:ilvl w:val="0"/>
          <w:numId w:val="21"/>
        </w:numPr>
        <w:spacing w:after="0" w:line="360" w:lineRule="auto"/>
        <w:jc w:val="left"/>
        <w:rPr>
          <w:szCs w:val="24"/>
        </w:rPr>
      </w:pPr>
      <w:r w:rsidRPr="007F2865">
        <w:rPr>
          <w:szCs w:val="24"/>
        </w:rPr>
        <w:t>Pond cover buku</w:t>
      </w:r>
      <w:r w:rsidRPr="007F2865">
        <w:rPr>
          <w:szCs w:val="24"/>
        </w:rPr>
        <w:tab/>
      </w:r>
    </w:p>
    <w:p w:rsidR="00784CAE" w:rsidRPr="007F2865" w:rsidRDefault="00784CAE" w:rsidP="00961B41">
      <w:pPr>
        <w:pStyle w:val="ListParagraph"/>
        <w:numPr>
          <w:ilvl w:val="0"/>
          <w:numId w:val="21"/>
        </w:numPr>
        <w:spacing w:after="0" w:line="360" w:lineRule="auto"/>
        <w:jc w:val="left"/>
        <w:rPr>
          <w:szCs w:val="24"/>
        </w:rPr>
      </w:pPr>
      <w:r w:rsidRPr="007F2865">
        <w:rPr>
          <w:szCs w:val="24"/>
        </w:rPr>
        <w:t>Potong dan sisir kertas</w:t>
      </w:r>
    </w:p>
    <w:p w:rsidR="00784CAE" w:rsidRPr="007F2865" w:rsidRDefault="00784CAE" w:rsidP="00961B41">
      <w:pPr>
        <w:pStyle w:val="ListParagraph"/>
        <w:numPr>
          <w:ilvl w:val="0"/>
          <w:numId w:val="21"/>
        </w:numPr>
        <w:spacing w:after="0" w:line="360" w:lineRule="auto"/>
        <w:jc w:val="left"/>
        <w:rPr>
          <w:szCs w:val="24"/>
        </w:rPr>
      </w:pPr>
      <w:r w:rsidRPr="007F2865">
        <w:rPr>
          <w:szCs w:val="24"/>
        </w:rPr>
        <w:t>Menyusun halaman buku</w:t>
      </w:r>
    </w:p>
    <w:p w:rsidR="00784CAE" w:rsidRPr="007F2865" w:rsidRDefault="00784CAE" w:rsidP="00961B41">
      <w:pPr>
        <w:pStyle w:val="ListParagraph"/>
        <w:numPr>
          <w:ilvl w:val="0"/>
          <w:numId w:val="21"/>
        </w:numPr>
        <w:spacing w:after="0" w:line="360" w:lineRule="auto"/>
        <w:jc w:val="left"/>
        <w:rPr>
          <w:szCs w:val="24"/>
        </w:rPr>
      </w:pPr>
      <w:r w:rsidRPr="007F2865">
        <w:rPr>
          <w:szCs w:val="24"/>
        </w:rPr>
        <w:t>Satukan buku di lem atau di staples</w:t>
      </w:r>
    </w:p>
    <w:p w:rsidR="00784CAE" w:rsidRPr="00784CAE" w:rsidRDefault="00784CAE" w:rsidP="00961B41">
      <w:pPr>
        <w:pStyle w:val="ListParagraph"/>
        <w:numPr>
          <w:ilvl w:val="0"/>
          <w:numId w:val="21"/>
        </w:numPr>
        <w:spacing w:after="0" w:line="360" w:lineRule="auto"/>
        <w:jc w:val="left"/>
        <w:rPr>
          <w:szCs w:val="24"/>
        </w:rPr>
      </w:pPr>
      <w:r w:rsidRPr="007F2865">
        <w:rPr>
          <w:szCs w:val="24"/>
        </w:rPr>
        <w:t xml:space="preserve">Packing </w:t>
      </w:r>
    </w:p>
    <w:p w:rsidR="00DC3930" w:rsidRPr="00784CAE" w:rsidRDefault="00DC3930" w:rsidP="00784CAE">
      <w:pPr>
        <w:spacing w:line="360" w:lineRule="auto"/>
        <w:ind w:left="0" w:firstLine="0"/>
        <w:rPr>
          <w:szCs w:val="24"/>
        </w:rPr>
        <w:sectPr w:rsidR="00DC3930" w:rsidRPr="00784CAE" w:rsidSect="00BB3054">
          <w:pgSz w:w="11910" w:h="16840"/>
          <w:pgMar w:top="1701" w:right="1134" w:bottom="1134" w:left="1701" w:header="720" w:footer="720" w:gutter="0"/>
          <w:cols w:space="720"/>
        </w:sectPr>
      </w:pPr>
    </w:p>
    <w:p w:rsidR="00784CAE" w:rsidRPr="007F2865" w:rsidRDefault="00784CAE" w:rsidP="00784CAE">
      <w:pPr>
        <w:spacing w:before="100" w:beforeAutospacing="1" w:after="100" w:afterAutospacing="1" w:line="360" w:lineRule="auto"/>
        <w:jc w:val="center"/>
        <w:rPr>
          <w:b/>
          <w:szCs w:val="24"/>
          <w:lang w:val="en-US"/>
        </w:rPr>
      </w:pPr>
      <w:r w:rsidRPr="007F2865">
        <w:rPr>
          <w:b/>
          <w:szCs w:val="24"/>
        </w:rPr>
        <w:lastRenderedPageBreak/>
        <w:t xml:space="preserve">BAB  IV </w:t>
      </w:r>
    </w:p>
    <w:p w:rsidR="00784CAE" w:rsidRPr="007F2865" w:rsidRDefault="00784CAE" w:rsidP="00784CAE">
      <w:pPr>
        <w:spacing w:before="100" w:beforeAutospacing="1" w:after="100" w:afterAutospacing="1" w:line="360" w:lineRule="auto"/>
        <w:jc w:val="center"/>
        <w:rPr>
          <w:b/>
          <w:szCs w:val="24"/>
          <w:lang w:val="en-US"/>
        </w:rPr>
      </w:pPr>
      <w:r w:rsidRPr="007F2865">
        <w:rPr>
          <w:b/>
          <w:szCs w:val="24"/>
        </w:rPr>
        <w:t>PENUTUP</w:t>
      </w:r>
    </w:p>
    <w:p w:rsidR="00784CAE" w:rsidRPr="00657D19" w:rsidRDefault="00784CAE" w:rsidP="00657D19">
      <w:pPr>
        <w:pStyle w:val="ListParagraph"/>
        <w:numPr>
          <w:ilvl w:val="0"/>
          <w:numId w:val="27"/>
        </w:numPr>
        <w:rPr>
          <w:b/>
        </w:rPr>
      </w:pPr>
      <w:r w:rsidRPr="00657D19">
        <w:rPr>
          <w:rStyle w:val="mw-headline"/>
          <w:b/>
        </w:rPr>
        <w:t>Kesimpulan</w:t>
      </w:r>
    </w:p>
    <w:p w:rsidR="00784CAE" w:rsidRPr="007F2865" w:rsidRDefault="00784CAE" w:rsidP="00784CAE">
      <w:pPr>
        <w:pStyle w:val="NormalWeb"/>
        <w:spacing w:line="360" w:lineRule="auto"/>
        <w:ind w:firstLine="720"/>
        <w:jc w:val="both"/>
      </w:pPr>
      <w:r w:rsidRPr="007F2865">
        <w:t>Setelah penulis melakukan Pelatihan Lapangan Kerja [PKL] pada di</w:t>
      </w:r>
      <w:r w:rsidR="00657D19">
        <w:rPr>
          <w:b/>
          <w:bCs/>
        </w:rPr>
        <w:t xml:space="preserve"> Percetakan Master Digital </w:t>
      </w:r>
      <w:proofErr w:type="gramStart"/>
      <w:r w:rsidR="00657D19">
        <w:rPr>
          <w:b/>
          <w:bCs/>
        </w:rPr>
        <w:t>Printing</w:t>
      </w:r>
      <w:r w:rsidRPr="007F2865">
        <w:t xml:space="preserve"> ,</w:t>
      </w:r>
      <w:proofErr w:type="gramEnd"/>
      <w:r w:rsidRPr="007F2865">
        <w:t xml:space="preserve"> penulis berkesimpulan bahwa :</w:t>
      </w:r>
    </w:p>
    <w:p w:rsidR="00784CAE" w:rsidRPr="007F2865" w:rsidRDefault="00784CAE" w:rsidP="00961B41">
      <w:pPr>
        <w:numPr>
          <w:ilvl w:val="0"/>
          <w:numId w:val="22"/>
        </w:numPr>
        <w:spacing w:before="100" w:beforeAutospacing="1" w:after="100" w:afterAutospacing="1" w:line="360" w:lineRule="auto"/>
        <w:rPr>
          <w:szCs w:val="24"/>
        </w:rPr>
      </w:pPr>
      <w:r w:rsidRPr="007F2865">
        <w:rPr>
          <w:szCs w:val="24"/>
        </w:rPr>
        <w:t xml:space="preserve">Media Audio Visual sebagai penunjang informasi dan promosi sangat diperlukan bagi </w:t>
      </w:r>
      <w:r w:rsidRPr="007F2865">
        <w:rPr>
          <w:szCs w:val="24"/>
          <w:lang w:val="en-US"/>
        </w:rPr>
        <w:t xml:space="preserve">Masyarakat </w:t>
      </w:r>
      <w:r w:rsidRPr="007F2865">
        <w:rPr>
          <w:szCs w:val="24"/>
        </w:rPr>
        <w:t>untuk menyampaikan informasi</w:t>
      </w:r>
      <w:r w:rsidRPr="007F2865">
        <w:rPr>
          <w:szCs w:val="24"/>
          <w:lang w:val="en-US"/>
        </w:rPr>
        <w:t>.</w:t>
      </w:r>
    </w:p>
    <w:p w:rsidR="00784CAE" w:rsidRPr="007F2865" w:rsidRDefault="00784CAE" w:rsidP="00961B41">
      <w:pPr>
        <w:numPr>
          <w:ilvl w:val="0"/>
          <w:numId w:val="22"/>
        </w:numPr>
        <w:spacing w:before="100" w:beforeAutospacing="1" w:after="100" w:afterAutospacing="1" w:line="360" w:lineRule="auto"/>
        <w:rPr>
          <w:szCs w:val="24"/>
        </w:rPr>
      </w:pPr>
      <w:r w:rsidRPr="007F2865">
        <w:rPr>
          <w:szCs w:val="24"/>
        </w:rPr>
        <w:t>Dengan adanya media penunjang informasi dan promosi masyarakat dapat lebih mudah mengenal budaya dan lingkungan</w:t>
      </w:r>
      <w:r w:rsidRPr="007F2865">
        <w:rPr>
          <w:szCs w:val="24"/>
          <w:lang w:val="en-US"/>
        </w:rPr>
        <w:t>.</w:t>
      </w:r>
      <w:r w:rsidRPr="007F2865">
        <w:rPr>
          <w:szCs w:val="24"/>
        </w:rPr>
        <w:t xml:space="preserve"> </w:t>
      </w:r>
    </w:p>
    <w:p w:rsidR="00784CAE" w:rsidRPr="00D203BA" w:rsidRDefault="00784CAE" w:rsidP="00D203BA">
      <w:pPr>
        <w:pStyle w:val="ListParagraph"/>
        <w:numPr>
          <w:ilvl w:val="0"/>
          <w:numId w:val="30"/>
        </w:numPr>
      </w:pPr>
      <w:r w:rsidRPr="00D203BA">
        <w:rPr>
          <w:rStyle w:val="mw-headline"/>
          <w:b/>
        </w:rPr>
        <w:t>Saran</w:t>
      </w:r>
    </w:p>
    <w:p w:rsidR="00784CAE" w:rsidRPr="007F2865" w:rsidRDefault="00784CAE" w:rsidP="00784CAE">
      <w:pPr>
        <w:pStyle w:val="NormalWeb"/>
        <w:spacing w:line="360" w:lineRule="auto"/>
        <w:ind w:firstLine="720"/>
        <w:jc w:val="both"/>
      </w:pPr>
      <w:r w:rsidRPr="007F2865">
        <w:t xml:space="preserve">Dengan adanya Media Informasi berupa audio visual ini penulis menyarankan agar media tersebut lebih ditingkatkan dan dipergunakan agar visi dan misi dapat tercapai. Agar lebih banyak membuat media informasi yang mempromosikan berbagai keunggulan dan semua penunjang promosi masyarakat luas dan bisa lebih mengenal </w:t>
      </w:r>
      <w:proofErr w:type="gramStart"/>
      <w:r w:rsidRPr="007F2865">
        <w:t>potensi ,serta</w:t>
      </w:r>
      <w:proofErr w:type="gramEnd"/>
      <w:r w:rsidRPr="007F2865">
        <w:t xml:space="preserve"> dapat lebih meningkatkan image atau citra bagi.</w:t>
      </w:r>
    </w:p>
    <w:p w:rsidR="00784CAE" w:rsidRPr="007F2865" w:rsidRDefault="00784CAE" w:rsidP="00784CAE">
      <w:pPr>
        <w:spacing w:line="360" w:lineRule="auto"/>
        <w:rPr>
          <w:szCs w:val="24"/>
          <w:lang w:val="en-US"/>
        </w:rPr>
      </w:pPr>
    </w:p>
    <w:p w:rsidR="00784CAE" w:rsidRPr="007F2865" w:rsidRDefault="00784CAE" w:rsidP="00784CAE">
      <w:pPr>
        <w:spacing w:line="360" w:lineRule="auto"/>
        <w:rPr>
          <w:szCs w:val="24"/>
          <w:lang w:val="en-US"/>
        </w:rPr>
      </w:pPr>
    </w:p>
    <w:p w:rsidR="00784CAE" w:rsidRPr="007F2865" w:rsidRDefault="00784CAE" w:rsidP="00784CAE">
      <w:pPr>
        <w:spacing w:line="360" w:lineRule="auto"/>
        <w:rPr>
          <w:szCs w:val="24"/>
          <w:lang w:val="en-US"/>
        </w:rPr>
      </w:pPr>
    </w:p>
    <w:p w:rsidR="00784CAE" w:rsidRPr="007F2865" w:rsidRDefault="00784CAE" w:rsidP="00784CAE">
      <w:pPr>
        <w:spacing w:line="360" w:lineRule="auto"/>
        <w:rPr>
          <w:szCs w:val="24"/>
          <w:lang w:val="en-US"/>
        </w:rPr>
      </w:pPr>
    </w:p>
    <w:p w:rsidR="00784CAE" w:rsidRPr="007F2865" w:rsidRDefault="00784CAE" w:rsidP="00784CAE">
      <w:pPr>
        <w:spacing w:line="360" w:lineRule="auto"/>
        <w:rPr>
          <w:szCs w:val="24"/>
          <w:lang w:val="en-US"/>
        </w:rPr>
      </w:pPr>
    </w:p>
    <w:p w:rsidR="00784CAE" w:rsidRPr="007F2865" w:rsidRDefault="00784CAE" w:rsidP="00784CAE">
      <w:pPr>
        <w:spacing w:line="360" w:lineRule="auto"/>
        <w:rPr>
          <w:szCs w:val="24"/>
          <w:lang w:val="en-US"/>
        </w:rPr>
      </w:pPr>
    </w:p>
    <w:p w:rsidR="00784CAE" w:rsidRPr="007F2865" w:rsidRDefault="00784CAE" w:rsidP="00784CAE">
      <w:pPr>
        <w:spacing w:line="360" w:lineRule="auto"/>
        <w:rPr>
          <w:szCs w:val="24"/>
          <w:lang w:val="en-US"/>
        </w:rPr>
      </w:pPr>
    </w:p>
    <w:p w:rsidR="00784CAE" w:rsidRDefault="00784CAE" w:rsidP="00784CAE">
      <w:pPr>
        <w:spacing w:line="360" w:lineRule="auto"/>
        <w:rPr>
          <w:b/>
          <w:szCs w:val="24"/>
        </w:rPr>
      </w:pPr>
    </w:p>
    <w:p w:rsidR="00784CAE" w:rsidRDefault="00784CAE" w:rsidP="00784CAE">
      <w:pPr>
        <w:spacing w:line="360" w:lineRule="auto"/>
        <w:rPr>
          <w:b/>
          <w:szCs w:val="24"/>
        </w:rPr>
      </w:pPr>
    </w:p>
    <w:p w:rsidR="00784CAE" w:rsidRDefault="00784CAE" w:rsidP="00784CAE">
      <w:pPr>
        <w:spacing w:line="360" w:lineRule="auto"/>
        <w:rPr>
          <w:szCs w:val="24"/>
          <w:lang w:val="en-US"/>
        </w:rPr>
      </w:pPr>
    </w:p>
    <w:p w:rsidR="00AC0CE1" w:rsidRPr="007F2865" w:rsidRDefault="00AC0CE1" w:rsidP="00784CAE">
      <w:pPr>
        <w:spacing w:line="360" w:lineRule="auto"/>
        <w:rPr>
          <w:szCs w:val="24"/>
          <w:lang w:val="en-US"/>
        </w:rPr>
      </w:pPr>
    </w:p>
    <w:p w:rsidR="00DC3930" w:rsidRDefault="00DC3930" w:rsidP="00DC3930">
      <w:pPr>
        <w:spacing w:after="262" w:line="360" w:lineRule="auto"/>
        <w:ind w:left="0" w:firstLine="0"/>
        <w:jc w:val="center"/>
        <w:rPr>
          <w:b/>
          <w:sz w:val="28"/>
        </w:rPr>
      </w:pPr>
      <w:r w:rsidRPr="00B8018D">
        <w:rPr>
          <w:b/>
          <w:sz w:val="28"/>
        </w:rPr>
        <w:lastRenderedPageBreak/>
        <w:t>DAFTAR PUSTAKA</w:t>
      </w:r>
    </w:p>
    <w:p w:rsidR="002211A1" w:rsidRPr="002211A1" w:rsidRDefault="002211A1" w:rsidP="00DC3930">
      <w:pPr>
        <w:spacing w:after="262" w:line="360" w:lineRule="auto"/>
        <w:ind w:left="0" w:firstLine="0"/>
        <w:jc w:val="center"/>
        <w:rPr>
          <w:b/>
          <w:sz w:val="28"/>
        </w:rPr>
      </w:pPr>
    </w:p>
    <w:p w:rsidR="0064010A" w:rsidRDefault="00E10E07" w:rsidP="00D57989">
      <w:pPr>
        <w:spacing w:after="160" w:line="360" w:lineRule="auto"/>
        <w:ind w:left="0" w:firstLine="0"/>
        <w:rPr>
          <w:lang w:val="en-US"/>
        </w:rPr>
      </w:pPr>
      <w:hyperlink r:id="rId11" w:history="1">
        <w:r w:rsidRPr="007376BF">
          <w:rPr>
            <w:rStyle w:val="Hyperlink"/>
            <w:lang w:val="en-US"/>
          </w:rPr>
          <w:t>https://www.saturadar.com/2021/01/Pengertian-Banner</w:t>
        </w:r>
      </w:hyperlink>
      <w:r>
        <w:rPr>
          <w:lang w:val="en-US"/>
        </w:rPr>
        <w:t xml:space="preserve"> </w:t>
      </w:r>
      <w:r w:rsidR="007D10EC">
        <w:rPr>
          <w:lang w:val="en-US"/>
        </w:rPr>
        <w:t xml:space="preserve">apa itu </w:t>
      </w:r>
      <w:r>
        <w:rPr>
          <w:lang w:val="en-US"/>
        </w:rPr>
        <w:t>banner.</w:t>
      </w:r>
    </w:p>
    <w:p w:rsidR="007D10EC" w:rsidRDefault="001A24E3" w:rsidP="00D57989">
      <w:pPr>
        <w:spacing w:after="160" w:line="360" w:lineRule="auto"/>
        <w:ind w:left="0" w:firstLine="0"/>
        <w:rPr>
          <w:lang w:val="en-US"/>
        </w:rPr>
      </w:pPr>
      <w:hyperlink r:id="rId12" w:history="1">
        <w:r w:rsidR="005A5565" w:rsidRPr="00E61A3A">
          <w:rPr>
            <w:rStyle w:val="Hyperlink"/>
            <w:lang w:val="en-US"/>
          </w:rPr>
          <w:t>https://id.m.wikipedia.org/wiki/Jaringan_komputer</w:t>
        </w:r>
      </w:hyperlink>
      <w:r w:rsidR="005A5565">
        <w:rPr>
          <w:lang w:val="en-US"/>
        </w:rPr>
        <w:t xml:space="preserve"> apa itu jaringan komputer</w:t>
      </w:r>
      <w:r w:rsidR="00FC2A26">
        <w:rPr>
          <w:lang w:val="en-US"/>
        </w:rPr>
        <w:t>.</w:t>
      </w:r>
    </w:p>
    <w:p w:rsidR="00F350F4" w:rsidRDefault="001A24E3" w:rsidP="00D57989">
      <w:pPr>
        <w:spacing w:after="160" w:line="360" w:lineRule="auto"/>
        <w:ind w:left="0" w:firstLine="0"/>
        <w:rPr>
          <w:lang w:val="en-US"/>
        </w:rPr>
      </w:pPr>
      <w:hyperlink r:id="rId13" w:history="1">
        <w:r w:rsidR="00CF6552" w:rsidRPr="00E61A3A">
          <w:rPr>
            <w:rStyle w:val="Hyperlink"/>
            <w:lang w:val="en-US"/>
          </w:rPr>
          <w:t>https://id.m.wikipedia.org/wiki/Pasangan_berpilin</w:t>
        </w:r>
      </w:hyperlink>
      <w:r w:rsidR="00CF6552">
        <w:rPr>
          <w:lang w:val="en-US"/>
        </w:rPr>
        <w:t xml:space="preserve"> apa itu kabel LAN.</w:t>
      </w:r>
    </w:p>
    <w:p w:rsidR="00CF6552" w:rsidRDefault="001A24E3" w:rsidP="00D57989">
      <w:pPr>
        <w:spacing w:after="160" w:line="360" w:lineRule="auto"/>
        <w:ind w:left="0" w:firstLine="0"/>
        <w:rPr>
          <w:lang w:val="en-US"/>
        </w:rPr>
      </w:pPr>
      <w:hyperlink r:id="rId14" w:history="1">
        <w:r w:rsidR="00681DAC" w:rsidRPr="00E61A3A">
          <w:rPr>
            <w:rStyle w:val="Hyperlink"/>
            <w:lang w:val="en-US"/>
          </w:rPr>
          <w:t>https://id.m.wikipedia.org/wiki/Perute</w:t>
        </w:r>
      </w:hyperlink>
      <w:r w:rsidR="00681DAC">
        <w:rPr>
          <w:lang w:val="en-US"/>
        </w:rPr>
        <w:t xml:space="preserve"> apa itu modem router.</w:t>
      </w:r>
    </w:p>
    <w:p w:rsidR="00681DAC" w:rsidRDefault="001A24E3" w:rsidP="00D57989">
      <w:pPr>
        <w:spacing w:after="160" w:line="360" w:lineRule="auto"/>
        <w:ind w:left="0" w:firstLine="0"/>
        <w:rPr>
          <w:lang w:val="en-US"/>
        </w:rPr>
      </w:pPr>
      <w:hyperlink r:id="rId15" w:history="1">
        <w:r w:rsidR="0054518D" w:rsidRPr="00E61A3A">
          <w:rPr>
            <w:rStyle w:val="Hyperlink"/>
            <w:lang w:val="en-US"/>
          </w:rPr>
          <w:t>https://id.m.wikipedia.org/wiki/Penyiaran</w:t>
        </w:r>
      </w:hyperlink>
      <w:r w:rsidR="0054518D">
        <w:rPr>
          <w:lang w:val="en-US"/>
        </w:rPr>
        <w:t xml:space="preserve"> apa itu boardcast.</w:t>
      </w:r>
    </w:p>
    <w:p w:rsidR="0054518D" w:rsidRDefault="001A24E3" w:rsidP="00D57989">
      <w:pPr>
        <w:spacing w:after="160" w:line="360" w:lineRule="auto"/>
        <w:ind w:left="0" w:firstLine="0"/>
        <w:rPr>
          <w:lang w:val="en-US"/>
        </w:rPr>
      </w:pPr>
      <w:hyperlink r:id="rId16" w:anchor=":~:text=Kamera%20video%20adalah%20kamera%20yang,umum%20dalam%20aplikasi%20lain%20juga" w:history="1">
        <w:r w:rsidR="009D6B0D" w:rsidRPr="00E61A3A">
          <w:rPr>
            <w:rStyle w:val="Hyperlink"/>
            <w:lang w:val="en-US"/>
          </w:rPr>
          <w:t>https://id.m.wikipedia.org/wiki/Kamera_video#:~:text=Kamera%20video%20adalah%20kamera%20yang,umum%20dalam%20aplikasi%20lain%20juga</w:t>
        </w:r>
      </w:hyperlink>
      <w:r w:rsidR="009D6B0D">
        <w:rPr>
          <w:lang w:val="en-US"/>
        </w:rPr>
        <w:t xml:space="preserve"> apa itu kamera video.</w:t>
      </w:r>
    </w:p>
    <w:p w:rsidR="00D57989" w:rsidRDefault="001A24E3" w:rsidP="00D57989">
      <w:pPr>
        <w:spacing w:after="160" w:line="360" w:lineRule="auto"/>
        <w:ind w:left="0" w:firstLine="0"/>
        <w:jc w:val="left"/>
        <w:rPr>
          <w:lang w:val="en-US"/>
        </w:rPr>
      </w:pPr>
      <w:hyperlink r:id="rId17" w:history="1">
        <w:r w:rsidR="004B474A" w:rsidRPr="00E61A3A">
          <w:rPr>
            <w:rStyle w:val="Hyperlink"/>
            <w:lang w:val="en-US"/>
          </w:rPr>
          <w:t>https://www.google.com/amp/s/iprice.co.id/komputer/aksesoris/kabel/hdmi/</w:t>
        </w:r>
      </w:hyperlink>
      <w:r w:rsidR="004B474A">
        <w:rPr>
          <w:lang w:val="en-US"/>
        </w:rPr>
        <w:t xml:space="preserve"> apa itu kabel HDMI.</w:t>
      </w:r>
      <w:bookmarkStart w:id="3" w:name="_GoBack"/>
      <w:bookmarkEnd w:id="3"/>
    </w:p>
    <w:p w:rsidR="004B474A" w:rsidRDefault="001A24E3" w:rsidP="00D57989">
      <w:pPr>
        <w:spacing w:after="160" w:line="360" w:lineRule="auto"/>
        <w:ind w:left="0" w:firstLine="0"/>
        <w:jc w:val="left"/>
        <w:rPr>
          <w:lang w:val="en-US"/>
        </w:rPr>
      </w:pPr>
      <w:hyperlink r:id="rId18" w:anchor=":~:text=SDI%20adalah%20sinyal%20video%20profesional,mengunci%20ke%20perangkat%20yang%20terhubung" w:history="1">
        <w:r w:rsidR="00BA7AA9" w:rsidRPr="00E61A3A">
          <w:rPr>
            <w:rStyle w:val="Hyperlink"/>
            <w:lang w:val="en-US"/>
          </w:rPr>
          <w:t>https://www.coremedia.co.id/blog/post/tabel-perbandingan-jarak-transmisi-kabel-sdi-dari-canare/#:~:text=SDI%20adalah%20sinyal%20video%20profesional,mengunci%20ke%20perangkat%20yang%20terhubung</w:t>
        </w:r>
      </w:hyperlink>
      <w:r w:rsidR="00BA7AA9" w:rsidRPr="00BA7AA9">
        <w:rPr>
          <w:lang w:val="en-US"/>
        </w:rPr>
        <w:t>.</w:t>
      </w:r>
      <w:r w:rsidR="00BA7AA9">
        <w:rPr>
          <w:lang w:val="en-US"/>
        </w:rPr>
        <w:t xml:space="preserve"> Apa itu kabel SDI</w:t>
      </w:r>
    </w:p>
    <w:p w:rsidR="00BA7AA9" w:rsidRDefault="001A24E3" w:rsidP="00D57989">
      <w:pPr>
        <w:spacing w:after="160" w:line="360" w:lineRule="auto"/>
        <w:ind w:left="0" w:firstLine="0"/>
        <w:jc w:val="left"/>
        <w:rPr>
          <w:lang w:val="en-US"/>
        </w:rPr>
      </w:pPr>
      <w:hyperlink r:id="rId19" w:anchor=":~:text=Kabel%20audio%20interkonek%20adalah%20kabel,sinyal%20terhadap%20komponen%20yang%20dihubungkan" w:history="1">
        <w:r w:rsidR="00571796" w:rsidRPr="00E61A3A">
          <w:rPr>
            <w:rStyle w:val="Hyperlink"/>
            <w:lang w:val="en-US"/>
          </w:rPr>
          <w:t>https://vokuz.com/kabel-audio-interkonek-terbaik/#:~:text=Kabel%20audio%20interkonek%20adalah%20kabel,sinyal%20terhadap%20komponen%20yang%20dihubungkan</w:t>
        </w:r>
      </w:hyperlink>
      <w:r w:rsidR="00AF2896" w:rsidRPr="00AF2896">
        <w:rPr>
          <w:lang w:val="en-US"/>
        </w:rPr>
        <w:t>.</w:t>
      </w:r>
      <w:r w:rsidR="00571796">
        <w:rPr>
          <w:lang w:val="en-US"/>
        </w:rPr>
        <w:t xml:space="preserve"> Apa itu kabel audio.</w:t>
      </w:r>
    </w:p>
    <w:p w:rsidR="00826060" w:rsidRPr="00D57989" w:rsidRDefault="001A24E3" w:rsidP="00D57989">
      <w:pPr>
        <w:spacing w:after="160" w:line="360" w:lineRule="auto"/>
        <w:ind w:left="0" w:firstLine="0"/>
        <w:jc w:val="left"/>
        <w:rPr>
          <w:color w:val="auto"/>
        </w:rPr>
      </w:pPr>
      <w:hyperlink r:id="rId20" w:anchor=":~:text=Perangkat%20lunak%20VMIX%20merupakan%20perangkat,zoom%20dalam%20sebuah%20seminar%20online" w:history="1">
        <w:r w:rsidR="00B86081" w:rsidRPr="00E61A3A">
          <w:rPr>
            <w:rStyle w:val="Hyperlink"/>
          </w:rPr>
          <w:t>https://lab-manajemen.umm.ac.id/id/berita/software-vmix-untuk-aplikasi-zoom-youtube-untuk-meningkatkan-kemampuan-laboran-dalam-program-webinar.html#:~:text=Perangkat%20lunak%20VMIX%20merupakan%20perangkat,zoom%20dalam%20sebuah%20seminar%20online</w:t>
        </w:r>
      </w:hyperlink>
      <w:r w:rsidR="00B86081" w:rsidRPr="00B86081">
        <w:rPr>
          <w:color w:val="auto"/>
        </w:rPr>
        <w:t>.</w:t>
      </w:r>
      <w:r w:rsidR="00B86081">
        <w:rPr>
          <w:color w:val="auto"/>
        </w:rPr>
        <w:t xml:space="preserve"> Apa itu vMix.</w:t>
      </w:r>
    </w:p>
    <w:p w:rsidR="00DC3930" w:rsidRDefault="00DC3930" w:rsidP="00DC3930">
      <w:pPr>
        <w:spacing w:after="160" w:line="259" w:lineRule="auto"/>
        <w:ind w:left="0" w:firstLine="0"/>
        <w:jc w:val="left"/>
      </w:pPr>
    </w:p>
    <w:p w:rsidR="00DC3930" w:rsidRDefault="00DC3930" w:rsidP="00DC3930">
      <w:pPr>
        <w:spacing w:after="160" w:line="259" w:lineRule="auto"/>
        <w:ind w:left="0" w:firstLine="0"/>
        <w:jc w:val="left"/>
      </w:pPr>
    </w:p>
    <w:p w:rsidR="00DC3930" w:rsidRDefault="00DC3930" w:rsidP="00DC3930">
      <w:pPr>
        <w:spacing w:after="160" w:line="259" w:lineRule="auto"/>
        <w:ind w:left="0" w:firstLine="0"/>
        <w:jc w:val="left"/>
      </w:pPr>
    </w:p>
    <w:p w:rsidR="00DC3930" w:rsidRDefault="00DC3930" w:rsidP="00DC3930">
      <w:pPr>
        <w:spacing w:after="160" w:line="259" w:lineRule="auto"/>
        <w:ind w:left="0" w:firstLine="0"/>
        <w:jc w:val="left"/>
      </w:pPr>
    </w:p>
    <w:p w:rsidR="00DC3930" w:rsidRDefault="00DC3930" w:rsidP="00DC3930">
      <w:pPr>
        <w:spacing w:after="160" w:line="259" w:lineRule="auto"/>
        <w:ind w:left="0" w:firstLine="0"/>
        <w:jc w:val="left"/>
      </w:pPr>
    </w:p>
    <w:p w:rsidR="00007AED" w:rsidRDefault="00007AED" w:rsidP="005D22B0">
      <w:pPr>
        <w:spacing w:after="160" w:line="259" w:lineRule="auto"/>
        <w:ind w:left="0" w:firstLine="0"/>
        <w:rPr>
          <w:b/>
          <w:sz w:val="28"/>
        </w:rPr>
      </w:pPr>
    </w:p>
    <w:p w:rsidR="00DC3930" w:rsidRPr="00B8018D" w:rsidRDefault="00DC3930" w:rsidP="00DC3930">
      <w:pPr>
        <w:spacing w:after="160" w:line="259" w:lineRule="auto"/>
        <w:ind w:left="0" w:firstLine="0"/>
        <w:jc w:val="center"/>
        <w:rPr>
          <w:b/>
          <w:sz w:val="28"/>
        </w:rPr>
      </w:pPr>
      <w:r w:rsidRPr="00B8018D">
        <w:rPr>
          <w:b/>
          <w:sz w:val="28"/>
        </w:rPr>
        <w:lastRenderedPageBreak/>
        <w:t>LAMPIRAN</w:t>
      </w:r>
    </w:p>
    <w:p w:rsidR="005D22B0" w:rsidRPr="007A66AE" w:rsidRDefault="005D22B0" w:rsidP="00784CAE">
      <w:pPr>
        <w:spacing w:line="360" w:lineRule="auto"/>
        <w:ind w:left="0" w:firstLine="0"/>
        <w:rPr>
          <w:szCs w:val="24"/>
          <w:lang w:val="en-US"/>
        </w:rPr>
      </w:pPr>
    </w:p>
    <w:p w:rsidR="00B869CF" w:rsidRDefault="001A24E3"/>
    <w:sectPr w:rsidR="00B869CF" w:rsidSect="009C15CD">
      <w:footerReference w:type="default" r:id="rId21"/>
      <w:pgSz w:w="11904" w:h="16840" w:code="9"/>
      <w:pgMar w:top="1701" w:right="1134" w:bottom="1134"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4E3" w:rsidRDefault="001A24E3" w:rsidP="00DC3930">
      <w:pPr>
        <w:spacing w:after="0" w:line="240" w:lineRule="auto"/>
      </w:pPr>
      <w:r>
        <w:separator/>
      </w:r>
    </w:p>
  </w:endnote>
  <w:endnote w:type="continuationSeparator" w:id="0">
    <w:p w:rsidR="001A24E3" w:rsidRDefault="001A24E3" w:rsidP="00DC3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264912"/>
      <w:docPartObj>
        <w:docPartGallery w:val="Page Numbers (Bottom of Page)"/>
        <w:docPartUnique/>
      </w:docPartObj>
    </w:sdtPr>
    <w:sdtEndPr>
      <w:rPr>
        <w:noProof/>
      </w:rPr>
    </w:sdtEndPr>
    <w:sdtContent>
      <w:p w:rsidR="00DC3930" w:rsidRDefault="00DC3930">
        <w:pPr>
          <w:pStyle w:val="Footer"/>
          <w:jc w:val="center"/>
        </w:pPr>
        <w:r>
          <w:fldChar w:fldCharType="begin"/>
        </w:r>
        <w:r>
          <w:instrText xml:space="preserve"> PAGE   \* MERGEFORMAT </w:instrText>
        </w:r>
        <w:r>
          <w:fldChar w:fldCharType="separate"/>
        </w:r>
        <w:r w:rsidR="00E10E07">
          <w:rPr>
            <w:noProof/>
          </w:rPr>
          <w:t>13</w:t>
        </w:r>
        <w:r>
          <w:rPr>
            <w:noProof/>
          </w:rPr>
          <w:fldChar w:fldCharType="end"/>
        </w:r>
      </w:p>
    </w:sdtContent>
  </w:sdt>
  <w:p w:rsidR="00AA6549" w:rsidRDefault="001A24E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996304"/>
      <w:docPartObj>
        <w:docPartGallery w:val="Page Numbers (Bottom of Page)"/>
        <w:docPartUnique/>
      </w:docPartObj>
    </w:sdtPr>
    <w:sdtEndPr>
      <w:rPr>
        <w:noProof/>
      </w:rPr>
    </w:sdtEndPr>
    <w:sdtContent>
      <w:p w:rsidR="0060060E" w:rsidRDefault="0060060E">
        <w:pPr>
          <w:pStyle w:val="Footer"/>
          <w:jc w:val="center"/>
        </w:pPr>
        <w:r>
          <w:fldChar w:fldCharType="begin"/>
        </w:r>
        <w:r>
          <w:instrText xml:space="preserve"> PAGE   \* MERGEFORMAT </w:instrText>
        </w:r>
        <w:r>
          <w:fldChar w:fldCharType="separate"/>
        </w:r>
        <w:r w:rsidR="00E10E07">
          <w:rPr>
            <w:noProof/>
          </w:rPr>
          <w:t>15</w:t>
        </w:r>
        <w:r>
          <w:rPr>
            <w:noProof/>
          </w:rPr>
          <w:fldChar w:fldCharType="end"/>
        </w:r>
      </w:p>
    </w:sdtContent>
  </w:sdt>
  <w:p w:rsidR="002E0093" w:rsidRDefault="001A24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4E3" w:rsidRDefault="001A24E3" w:rsidP="00DC3930">
      <w:pPr>
        <w:spacing w:after="0" w:line="240" w:lineRule="auto"/>
      </w:pPr>
      <w:r>
        <w:separator/>
      </w:r>
    </w:p>
  </w:footnote>
  <w:footnote w:type="continuationSeparator" w:id="0">
    <w:p w:rsidR="001A24E3" w:rsidRDefault="001A24E3" w:rsidP="00DC3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5557C"/>
    <w:multiLevelType w:val="multilevel"/>
    <w:tmpl w:val="63D4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B6ADB"/>
    <w:multiLevelType w:val="hybridMultilevel"/>
    <w:tmpl w:val="A470FE8A"/>
    <w:lvl w:ilvl="0" w:tplc="04090019">
      <w:start w:val="1"/>
      <w:numFmt w:val="lowerLetter"/>
      <w:lvlText w:val="%1."/>
      <w:lvlJc w:val="left"/>
      <w:pPr>
        <w:ind w:left="1069" w:hanging="360"/>
      </w:pPr>
      <w:rPr>
        <w:rFont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680571B"/>
    <w:multiLevelType w:val="hybridMultilevel"/>
    <w:tmpl w:val="A4B66F68"/>
    <w:lvl w:ilvl="0" w:tplc="1FC08422">
      <w:start w:val="1"/>
      <w:numFmt w:val="upperLetter"/>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4" w15:restartNumberingAfterBreak="0">
    <w:nsid w:val="16961ABD"/>
    <w:multiLevelType w:val="hybridMultilevel"/>
    <w:tmpl w:val="A768AD1E"/>
    <w:lvl w:ilvl="0" w:tplc="D11811AA">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E3E616B"/>
    <w:multiLevelType w:val="hybridMultilevel"/>
    <w:tmpl w:val="DE96E10E"/>
    <w:lvl w:ilvl="0" w:tplc="04090019">
      <w:start w:val="1"/>
      <w:numFmt w:val="lowerLetter"/>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15:restartNumberingAfterBreak="0">
    <w:nsid w:val="1F442087"/>
    <w:multiLevelType w:val="multilevel"/>
    <w:tmpl w:val="2EC0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A1D96"/>
    <w:multiLevelType w:val="multilevel"/>
    <w:tmpl w:val="9178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2C3016"/>
    <w:multiLevelType w:val="multilevel"/>
    <w:tmpl w:val="0D9C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92158"/>
    <w:multiLevelType w:val="hybridMultilevel"/>
    <w:tmpl w:val="1A547A5A"/>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345E49F4"/>
    <w:multiLevelType w:val="multilevel"/>
    <w:tmpl w:val="BEDC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53CF5"/>
    <w:multiLevelType w:val="hybridMultilevel"/>
    <w:tmpl w:val="73C61642"/>
    <w:lvl w:ilvl="0" w:tplc="04090001">
      <w:start w:val="1"/>
      <w:numFmt w:val="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12" w15:restartNumberingAfterBreak="0">
    <w:nsid w:val="3CD04089"/>
    <w:multiLevelType w:val="hybridMultilevel"/>
    <w:tmpl w:val="FE6C210E"/>
    <w:lvl w:ilvl="0" w:tplc="62C0E20C">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8F5C5B"/>
    <w:multiLevelType w:val="hybridMultilevel"/>
    <w:tmpl w:val="100ACE90"/>
    <w:lvl w:ilvl="0" w:tplc="04090019">
      <w:start w:val="1"/>
      <w:numFmt w:val="lowerLetter"/>
      <w:lvlText w:val="%1."/>
      <w:lvlJc w:val="left"/>
      <w:pPr>
        <w:ind w:left="2790" w:hanging="360"/>
      </w:pPr>
      <w:rPr>
        <w:rFonts w:hint="default"/>
      </w:rPr>
    </w:lvl>
    <w:lvl w:ilvl="1" w:tplc="38090019" w:tentative="1">
      <w:start w:val="1"/>
      <w:numFmt w:val="lowerLetter"/>
      <w:lvlText w:val="%2."/>
      <w:lvlJc w:val="left"/>
      <w:pPr>
        <w:ind w:left="3510" w:hanging="360"/>
      </w:pPr>
    </w:lvl>
    <w:lvl w:ilvl="2" w:tplc="3809001B" w:tentative="1">
      <w:start w:val="1"/>
      <w:numFmt w:val="lowerRoman"/>
      <w:lvlText w:val="%3."/>
      <w:lvlJc w:val="right"/>
      <w:pPr>
        <w:ind w:left="4230" w:hanging="180"/>
      </w:pPr>
    </w:lvl>
    <w:lvl w:ilvl="3" w:tplc="3809000F" w:tentative="1">
      <w:start w:val="1"/>
      <w:numFmt w:val="decimal"/>
      <w:lvlText w:val="%4."/>
      <w:lvlJc w:val="left"/>
      <w:pPr>
        <w:ind w:left="4950" w:hanging="360"/>
      </w:pPr>
    </w:lvl>
    <w:lvl w:ilvl="4" w:tplc="38090019" w:tentative="1">
      <w:start w:val="1"/>
      <w:numFmt w:val="lowerLetter"/>
      <w:lvlText w:val="%5."/>
      <w:lvlJc w:val="left"/>
      <w:pPr>
        <w:ind w:left="5670" w:hanging="360"/>
      </w:pPr>
    </w:lvl>
    <w:lvl w:ilvl="5" w:tplc="3809001B" w:tentative="1">
      <w:start w:val="1"/>
      <w:numFmt w:val="lowerRoman"/>
      <w:lvlText w:val="%6."/>
      <w:lvlJc w:val="right"/>
      <w:pPr>
        <w:ind w:left="6390" w:hanging="180"/>
      </w:pPr>
    </w:lvl>
    <w:lvl w:ilvl="6" w:tplc="3809000F" w:tentative="1">
      <w:start w:val="1"/>
      <w:numFmt w:val="decimal"/>
      <w:lvlText w:val="%7."/>
      <w:lvlJc w:val="left"/>
      <w:pPr>
        <w:ind w:left="7110" w:hanging="360"/>
      </w:pPr>
    </w:lvl>
    <w:lvl w:ilvl="7" w:tplc="38090019" w:tentative="1">
      <w:start w:val="1"/>
      <w:numFmt w:val="lowerLetter"/>
      <w:lvlText w:val="%8."/>
      <w:lvlJc w:val="left"/>
      <w:pPr>
        <w:ind w:left="7830" w:hanging="360"/>
      </w:pPr>
    </w:lvl>
    <w:lvl w:ilvl="8" w:tplc="3809001B" w:tentative="1">
      <w:start w:val="1"/>
      <w:numFmt w:val="lowerRoman"/>
      <w:lvlText w:val="%9."/>
      <w:lvlJc w:val="right"/>
      <w:pPr>
        <w:ind w:left="8550" w:hanging="180"/>
      </w:pPr>
    </w:lvl>
  </w:abstractNum>
  <w:abstractNum w:abstractNumId="14" w15:restartNumberingAfterBreak="0">
    <w:nsid w:val="3F276D63"/>
    <w:multiLevelType w:val="multilevel"/>
    <w:tmpl w:val="0D3044C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F3542"/>
    <w:multiLevelType w:val="hybridMultilevel"/>
    <w:tmpl w:val="6CA69F56"/>
    <w:lvl w:ilvl="0" w:tplc="04090019">
      <w:start w:val="1"/>
      <w:numFmt w:val="lowerLetter"/>
      <w:lvlText w:val="%1."/>
      <w:lvlJc w:val="left"/>
      <w:pPr>
        <w:ind w:left="1342" w:hanging="360"/>
      </w:pPr>
      <w:rPr>
        <w:rFonts w:hint="default"/>
      </w:rPr>
    </w:lvl>
    <w:lvl w:ilvl="1" w:tplc="38090019" w:tentative="1">
      <w:start w:val="1"/>
      <w:numFmt w:val="lowerLetter"/>
      <w:lvlText w:val="%2."/>
      <w:lvlJc w:val="left"/>
      <w:pPr>
        <w:ind w:left="2062" w:hanging="360"/>
      </w:pPr>
    </w:lvl>
    <w:lvl w:ilvl="2" w:tplc="3809001B" w:tentative="1">
      <w:start w:val="1"/>
      <w:numFmt w:val="lowerRoman"/>
      <w:lvlText w:val="%3."/>
      <w:lvlJc w:val="right"/>
      <w:pPr>
        <w:ind w:left="2782" w:hanging="180"/>
      </w:pPr>
    </w:lvl>
    <w:lvl w:ilvl="3" w:tplc="3809000F" w:tentative="1">
      <w:start w:val="1"/>
      <w:numFmt w:val="decimal"/>
      <w:lvlText w:val="%4."/>
      <w:lvlJc w:val="left"/>
      <w:pPr>
        <w:ind w:left="3502" w:hanging="360"/>
      </w:pPr>
    </w:lvl>
    <w:lvl w:ilvl="4" w:tplc="38090019" w:tentative="1">
      <w:start w:val="1"/>
      <w:numFmt w:val="lowerLetter"/>
      <w:lvlText w:val="%5."/>
      <w:lvlJc w:val="left"/>
      <w:pPr>
        <w:ind w:left="4222" w:hanging="360"/>
      </w:pPr>
    </w:lvl>
    <w:lvl w:ilvl="5" w:tplc="3809001B" w:tentative="1">
      <w:start w:val="1"/>
      <w:numFmt w:val="lowerRoman"/>
      <w:lvlText w:val="%6."/>
      <w:lvlJc w:val="right"/>
      <w:pPr>
        <w:ind w:left="4942" w:hanging="180"/>
      </w:pPr>
    </w:lvl>
    <w:lvl w:ilvl="6" w:tplc="3809000F" w:tentative="1">
      <w:start w:val="1"/>
      <w:numFmt w:val="decimal"/>
      <w:lvlText w:val="%7."/>
      <w:lvlJc w:val="left"/>
      <w:pPr>
        <w:ind w:left="5662" w:hanging="360"/>
      </w:pPr>
    </w:lvl>
    <w:lvl w:ilvl="7" w:tplc="38090019" w:tentative="1">
      <w:start w:val="1"/>
      <w:numFmt w:val="lowerLetter"/>
      <w:lvlText w:val="%8."/>
      <w:lvlJc w:val="left"/>
      <w:pPr>
        <w:ind w:left="6382" w:hanging="360"/>
      </w:pPr>
    </w:lvl>
    <w:lvl w:ilvl="8" w:tplc="3809001B" w:tentative="1">
      <w:start w:val="1"/>
      <w:numFmt w:val="lowerRoman"/>
      <w:lvlText w:val="%9."/>
      <w:lvlJc w:val="right"/>
      <w:pPr>
        <w:ind w:left="7102" w:hanging="180"/>
      </w:pPr>
    </w:lvl>
  </w:abstractNum>
  <w:abstractNum w:abstractNumId="16" w15:restartNumberingAfterBreak="0">
    <w:nsid w:val="458E1930"/>
    <w:multiLevelType w:val="hybridMultilevel"/>
    <w:tmpl w:val="0B7A9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292399"/>
    <w:multiLevelType w:val="hybridMultilevel"/>
    <w:tmpl w:val="B08A3CFA"/>
    <w:lvl w:ilvl="0" w:tplc="99F82DFC">
      <w:start w:val="2"/>
      <w:numFmt w:val="upperLetter"/>
      <w:lvlText w:val="%1."/>
      <w:lvlJc w:val="left"/>
      <w:pPr>
        <w:ind w:left="72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15:restartNumberingAfterBreak="0">
    <w:nsid w:val="4FDE3177"/>
    <w:multiLevelType w:val="hybridMultilevel"/>
    <w:tmpl w:val="AE92AD52"/>
    <w:lvl w:ilvl="0" w:tplc="2FFC6038">
      <w:start w:val="1"/>
      <w:numFmt w:val="upperLetter"/>
      <w:lvlText w:val="%1."/>
      <w:lvlJc w:val="left"/>
      <w:pPr>
        <w:ind w:left="712" w:hanging="360"/>
      </w:pPr>
      <w:rPr>
        <w:rFonts w:hint="default"/>
      </w:rPr>
    </w:lvl>
    <w:lvl w:ilvl="1" w:tplc="04090019" w:tentative="1">
      <w:start w:val="1"/>
      <w:numFmt w:val="lowerLetter"/>
      <w:lvlText w:val="%2."/>
      <w:lvlJc w:val="left"/>
      <w:pPr>
        <w:ind w:left="532" w:hanging="360"/>
      </w:pPr>
    </w:lvl>
    <w:lvl w:ilvl="2" w:tplc="0409001B" w:tentative="1">
      <w:start w:val="1"/>
      <w:numFmt w:val="lowerRoman"/>
      <w:lvlText w:val="%3."/>
      <w:lvlJc w:val="right"/>
      <w:pPr>
        <w:ind w:left="1252" w:hanging="180"/>
      </w:pPr>
    </w:lvl>
    <w:lvl w:ilvl="3" w:tplc="0409000F" w:tentative="1">
      <w:start w:val="1"/>
      <w:numFmt w:val="decimal"/>
      <w:lvlText w:val="%4."/>
      <w:lvlJc w:val="left"/>
      <w:pPr>
        <w:ind w:left="1972" w:hanging="360"/>
      </w:pPr>
    </w:lvl>
    <w:lvl w:ilvl="4" w:tplc="04090019" w:tentative="1">
      <w:start w:val="1"/>
      <w:numFmt w:val="lowerLetter"/>
      <w:lvlText w:val="%5."/>
      <w:lvlJc w:val="left"/>
      <w:pPr>
        <w:ind w:left="2692" w:hanging="360"/>
      </w:pPr>
    </w:lvl>
    <w:lvl w:ilvl="5" w:tplc="0409001B" w:tentative="1">
      <w:start w:val="1"/>
      <w:numFmt w:val="lowerRoman"/>
      <w:lvlText w:val="%6."/>
      <w:lvlJc w:val="right"/>
      <w:pPr>
        <w:ind w:left="3412" w:hanging="180"/>
      </w:pPr>
    </w:lvl>
    <w:lvl w:ilvl="6" w:tplc="0409000F" w:tentative="1">
      <w:start w:val="1"/>
      <w:numFmt w:val="decimal"/>
      <w:lvlText w:val="%7."/>
      <w:lvlJc w:val="left"/>
      <w:pPr>
        <w:ind w:left="4132" w:hanging="360"/>
      </w:pPr>
    </w:lvl>
    <w:lvl w:ilvl="7" w:tplc="04090019" w:tentative="1">
      <w:start w:val="1"/>
      <w:numFmt w:val="lowerLetter"/>
      <w:lvlText w:val="%8."/>
      <w:lvlJc w:val="left"/>
      <w:pPr>
        <w:ind w:left="4852" w:hanging="360"/>
      </w:pPr>
    </w:lvl>
    <w:lvl w:ilvl="8" w:tplc="0409001B" w:tentative="1">
      <w:start w:val="1"/>
      <w:numFmt w:val="lowerRoman"/>
      <w:lvlText w:val="%9."/>
      <w:lvlJc w:val="right"/>
      <w:pPr>
        <w:ind w:left="5572" w:hanging="180"/>
      </w:pPr>
    </w:lvl>
  </w:abstractNum>
  <w:abstractNum w:abstractNumId="19" w15:restartNumberingAfterBreak="0">
    <w:nsid w:val="53860F88"/>
    <w:multiLevelType w:val="hybridMultilevel"/>
    <w:tmpl w:val="71568CE4"/>
    <w:lvl w:ilvl="0" w:tplc="E5848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94091A"/>
    <w:multiLevelType w:val="hybridMultilevel"/>
    <w:tmpl w:val="B896D2F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3417E0"/>
    <w:multiLevelType w:val="hybridMultilevel"/>
    <w:tmpl w:val="19F4F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EB751F"/>
    <w:multiLevelType w:val="multilevel"/>
    <w:tmpl w:val="C8E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C0C05"/>
    <w:multiLevelType w:val="hybridMultilevel"/>
    <w:tmpl w:val="E15AFD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7A1E20"/>
    <w:multiLevelType w:val="hybridMultilevel"/>
    <w:tmpl w:val="50F8B0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B94667"/>
    <w:multiLevelType w:val="hybridMultilevel"/>
    <w:tmpl w:val="E1F4D45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458" w:hanging="360"/>
      </w:pPr>
    </w:lvl>
    <w:lvl w:ilvl="2" w:tplc="0409001B" w:tentative="1">
      <w:start w:val="1"/>
      <w:numFmt w:val="lowerRoman"/>
      <w:lvlText w:val="%3."/>
      <w:lvlJc w:val="right"/>
      <w:pPr>
        <w:ind w:left="1178" w:hanging="180"/>
      </w:pPr>
    </w:lvl>
    <w:lvl w:ilvl="3" w:tplc="0409000F" w:tentative="1">
      <w:start w:val="1"/>
      <w:numFmt w:val="decimal"/>
      <w:lvlText w:val="%4."/>
      <w:lvlJc w:val="left"/>
      <w:pPr>
        <w:ind w:left="1898" w:hanging="360"/>
      </w:pPr>
    </w:lvl>
    <w:lvl w:ilvl="4" w:tplc="04090019" w:tentative="1">
      <w:start w:val="1"/>
      <w:numFmt w:val="lowerLetter"/>
      <w:lvlText w:val="%5."/>
      <w:lvlJc w:val="left"/>
      <w:pPr>
        <w:ind w:left="2618" w:hanging="360"/>
      </w:pPr>
    </w:lvl>
    <w:lvl w:ilvl="5" w:tplc="0409001B" w:tentative="1">
      <w:start w:val="1"/>
      <w:numFmt w:val="lowerRoman"/>
      <w:lvlText w:val="%6."/>
      <w:lvlJc w:val="right"/>
      <w:pPr>
        <w:ind w:left="3338" w:hanging="180"/>
      </w:pPr>
    </w:lvl>
    <w:lvl w:ilvl="6" w:tplc="0409000F" w:tentative="1">
      <w:start w:val="1"/>
      <w:numFmt w:val="decimal"/>
      <w:lvlText w:val="%7."/>
      <w:lvlJc w:val="left"/>
      <w:pPr>
        <w:ind w:left="4058" w:hanging="360"/>
      </w:pPr>
    </w:lvl>
    <w:lvl w:ilvl="7" w:tplc="04090019" w:tentative="1">
      <w:start w:val="1"/>
      <w:numFmt w:val="lowerLetter"/>
      <w:lvlText w:val="%8."/>
      <w:lvlJc w:val="left"/>
      <w:pPr>
        <w:ind w:left="4778" w:hanging="360"/>
      </w:pPr>
    </w:lvl>
    <w:lvl w:ilvl="8" w:tplc="0409001B" w:tentative="1">
      <w:start w:val="1"/>
      <w:numFmt w:val="lowerRoman"/>
      <w:lvlText w:val="%9."/>
      <w:lvlJc w:val="right"/>
      <w:pPr>
        <w:ind w:left="5498" w:hanging="180"/>
      </w:pPr>
    </w:lvl>
  </w:abstractNum>
  <w:abstractNum w:abstractNumId="26" w15:restartNumberingAfterBreak="0">
    <w:nsid w:val="6DF113D1"/>
    <w:multiLevelType w:val="hybridMultilevel"/>
    <w:tmpl w:val="FFECAE28"/>
    <w:lvl w:ilvl="0" w:tplc="04090019">
      <w:start w:val="1"/>
      <w:numFmt w:val="lowerLetter"/>
      <w:lvlText w:val="%1."/>
      <w:lvlJc w:val="left"/>
      <w:pPr>
        <w:ind w:left="1506" w:hanging="360"/>
      </w:pPr>
      <w:rPr>
        <w:rFonts w:hint="default"/>
      </w:rPr>
    </w:lvl>
    <w:lvl w:ilvl="1" w:tplc="38090019">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7" w15:restartNumberingAfterBreak="0">
    <w:nsid w:val="6EE64C41"/>
    <w:multiLevelType w:val="hybridMultilevel"/>
    <w:tmpl w:val="AAA4D25E"/>
    <w:lvl w:ilvl="0" w:tplc="04090019">
      <w:start w:val="1"/>
      <w:numFmt w:val="lowerLetter"/>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8" w15:restartNumberingAfterBreak="0">
    <w:nsid w:val="77927734"/>
    <w:multiLevelType w:val="hybridMultilevel"/>
    <w:tmpl w:val="7B34F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4163C6"/>
    <w:multiLevelType w:val="hybridMultilevel"/>
    <w:tmpl w:val="AC86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23"/>
  </w:num>
  <w:num w:numId="4">
    <w:abstractNumId w:val="27"/>
  </w:num>
  <w:num w:numId="5">
    <w:abstractNumId w:val="5"/>
  </w:num>
  <w:num w:numId="6">
    <w:abstractNumId w:val="15"/>
  </w:num>
  <w:num w:numId="7">
    <w:abstractNumId w:val="24"/>
  </w:num>
  <w:num w:numId="8">
    <w:abstractNumId w:val="19"/>
  </w:num>
  <w:num w:numId="9">
    <w:abstractNumId w:val="4"/>
  </w:num>
  <w:num w:numId="10">
    <w:abstractNumId w:val="2"/>
  </w:num>
  <w:num w:numId="11">
    <w:abstractNumId w:val="0"/>
  </w:num>
  <w:num w:numId="12">
    <w:abstractNumId w:val="14"/>
  </w:num>
  <w:num w:numId="13">
    <w:abstractNumId w:val="10"/>
  </w:num>
  <w:num w:numId="14">
    <w:abstractNumId w:val="22"/>
  </w:num>
  <w:num w:numId="15">
    <w:abstractNumId w:val="8"/>
  </w:num>
  <w:num w:numId="16">
    <w:abstractNumId w:val="29"/>
  </w:num>
  <w:num w:numId="17">
    <w:abstractNumId w:val="21"/>
  </w:num>
  <w:num w:numId="18">
    <w:abstractNumId w:val="1"/>
  </w:num>
  <w:num w:numId="19">
    <w:abstractNumId w:val="7"/>
  </w:num>
  <w:num w:numId="20">
    <w:abstractNumId w:val="16"/>
  </w:num>
  <w:num w:numId="21">
    <w:abstractNumId w:val="28"/>
  </w:num>
  <w:num w:numId="22">
    <w:abstractNumId w:val="6"/>
  </w:num>
  <w:num w:numId="23">
    <w:abstractNumId w:val="25"/>
  </w:num>
  <w:num w:numId="24">
    <w:abstractNumId w:val="12"/>
  </w:num>
  <w:num w:numId="25">
    <w:abstractNumId w:val="3"/>
  </w:num>
  <w:num w:numId="26">
    <w:abstractNumId w:val="9"/>
  </w:num>
  <w:num w:numId="27">
    <w:abstractNumId w:val="18"/>
  </w:num>
  <w:num w:numId="28">
    <w:abstractNumId w:val="11"/>
  </w:num>
  <w:num w:numId="29">
    <w:abstractNumId w:val="20"/>
  </w:num>
  <w:num w:numId="30">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30"/>
    <w:rsid w:val="00000415"/>
    <w:rsid w:val="00007AED"/>
    <w:rsid w:val="000254F5"/>
    <w:rsid w:val="00063809"/>
    <w:rsid w:val="00083158"/>
    <w:rsid w:val="000848FF"/>
    <w:rsid w:val="000D2B09"/>
    <w:rsid w:val="000E5BE2"/>
    <w:rsid w:val="0010001C"/>
    <w:rsid w:val="00105A7A"/>
    <w:rsid w:val="00113132"/>
    <w:rsid w:val="00127499"/>
    <w:rsid w:val="001331A1"/>
    <w:rsid w:val="00143C5C"/>
    <w:rsid w:val="00146E56"/>
    <w:rsid w:val="00152835"/>
    <w:rsid w:val="00152A40"/>
    <w:rsid w:val="001531FA"/>
    <w:rsid w:val="00155296"/>
    <w:rsid w:val="00165C8B"/>
    <w:rsid w:val="001706A1"/>
    <w:rsid w:val="00173E7C"/>
    <w:rsid w:val="001A2415"/>
    <w:rsid w:val="001A24E3"/>
    <w:rsid w:val="001A6262"/>
    <w:rsid w:val="001B1F1B"/>
    <w:rsid w:val="001B327E"/>
    <w:rsid w:val="001C5B96"/>
    <w:rsid w:val="001E1911"/>
    <w:rsid w:val="00200A84"/>
    <w:rsid w:val="00205402"/>
    <w:rsid w:val="002150B2"/>
    <w:rsid w:val="00217C54"/>
    <w:rsid w:val="002211A1"/>
    <w:rsid w:val="00221747"/>
    <w:rsid w:val="00221BF3"/>
    <w:rsid w:val="00226455"/>
    <w:rsid w:val="0027125B"/>
    <w:rsid w:val="002A7116"/>
    <w:rsid w:val="00354CE7"/>
    <w:rsid w:val="00364858"/>
    <w:rsid w:val="003651B0"/>
    <w:rsid w:val="00376490"/>
    <w:rsid w:val="003E0F6E"/>
    <w:rsid w:val="003F5266"/>
    <w:rsid w:val="00424DFD"/>
    <w:rsid w:val="004311DA"/>
    <w:rsid w:val="004A7D29"/>
    <w:rsid w:val="004B474A"/>
    <w:rsid w:val="004C72BD"/>
    <w:rsid w:val="004D3DE8"/>
    <w:rsid w:val="004D4CC1"/>
    <w:rsid w:val="004E01C9"/>
    <w:rsid w:val="00530156"/>
    <w:rsid w:val="00542340"/>
    <w:rsid w:val="0054518D"/>
    <w:rsid w:val="00560B2B"/>
    <w:rsid w:val="00571796"/>
    <w:rsid w:val="00582467"/>
    <w:rsid w:val="005A5565"/>
    <w:rsid w:val="005B32D2"/>
    <w:rsid w:val="005C2008"/>
    <w:rsid w:val="005D22B0"/>
    <w:rsid w:val="0060060E"/>
    <w:rsid w:val="0064010A"/>
    <w:rsid w:val="006524A1"/>
    <w:rsid w:val="00657D19"/>
    <w:rsid w:val="00681DAC"/>
    <w:rsid w:val="006D2CD9"/>
    <w:rsid w:val="006E0771"/>
    <w:rsid w:val="00717754"/>
    <w:rsid w:val="00735938"/>
    <w:rsid w:val="00735B50"/>
    <w:rsid w:val="0075221C"/>
    <w:rsid w:val="0075358E"/>
    <w:rsid w:val="007602FC"/>
    <w:rsid w:val="00784CAE"/>
    <w:rsid w:val="007A66AE"/>
    <w:rsid w:val="007B1895"/>
    <w:rsid w:val="007B71C0"/>
    <w:rsid w:val="007D10EC"/>
    <w:rsid w:val="00802DD4"/>
    <w:rsid w:val="00804527"/>
    <w:rsid w:val="00826060"/>
    <w:rsid w:val="008308DE"/>
    <w:rsid w:val="0083279C"/>
    <w:rsid w:val="00841AFF"/>
    <w:rsid w:val="00862493"/>
    <w:rsid w:val="00866CE5"/>
    <w:rsid w:val="0089530F"/>
    <w:rsid w:val="008A36CD"/>
    <w:rsid w:val="008A7CFB"/>
    <w:rsid w:val="008E26F3"/>
    <w:rsid w:val="00910858"/>
    <w:rsid w:val="009373FB"/>
    <w:rsid w:val="009536E6"/>
    <w:rsid w:val="00957746"/>
    <w:rsid w:val="00961B41"/>
    <w:rsid w:val="009639C6"/>
    <w:rsid w:val="00980191"/>
    <w:rsid w:val="009A4100"/>
    <w:rsid w:val="009B1447"/>
    <w:rsid w:val="009B147C"/>
    <w:rsid w:val="009B5A8A"/>
    <w:rsid w:val="009C15CD"/>
    <w:rsid w:val="009D6B0D"/>
    <w:rsid w:val="00A21AAA"/>
    <w:rsid w:val="00A32FED"/>
    <w:rsid w:val="00A352CF"/>
    <w:rsid w:val="00A5611F"/>
    <w:rsid w:val="00A7796B"/>
    <w:rsid w:val="00A91D8C"/>
    <w:rsid w:val="00A97F9A"/>
    <w:rsid w:val="00AB06E0"/>
    <w:rsid w:val="00AC0CE1"/>
    <w:rsid w:val="00AE7DC1"/>
    <w:rsid w:val="00AF2896"/>
    <w:rsid w:val="00AF3262"/>
    <w:rsid w:val="00B11A6A"/>
    <w:rsid w:val="00B36B63"/>
    <w:rsid w:val="00B45742"/>
    <w:rsid w:val="00B86081"/>
    <w:rsid w:val="00BA7AA9"/>
    <w:rsid w:val="00BC16B6"/>
    <w:rsid w:val="00BE1154"/>
    <w:rsid w:val="00C02A50"/>
    <w:rsid w:val="00C07D99"/>
    <w:rsid w:val="00C47962"/>
    <w:rsid w:val="00C60235"/>
    <w:rsid w:val="00C633B1"/>
    <w:rsid w:val="00C64142"/>
    <w:rsid w:val="00C865AF"/>
    <w:rsid w:val="00CA350A"/>
    <w:rsid w:val="00CC2529"/>
    <w:rsid w:val="00CC47CC"/>
    <w:rsid w:val="00CC78BC"/>
    <w:rsid w:val="00CD55AF"/>
    <w:rsid w:val="00CF5506"/>
    <w:rsid w:val="00CF6552"/>
    <w:rsid w:val="00D203BA"/>
    <w:rsid w:val="00D215B1"/>
    <w:rsid w:val="00D3143B"/>
    <w:rsid w:val="00D51B4B"/>
    <w:rsid w:val="00D57989"/>
    <w:rsid w:val="00D60512"/>
    <w:rsid w:val="00D712DB"/>
    <w:rsid w:val="00D72AAD"/>
    <w:rsid w:val="00DC3930"/>
    <w:rsid w:val="00DD5F1F"/>
    <w:rsid w:val="00DE161F"/>
    <w:rsid w:val="00DE36B5"/>
    <w:rsid w:val="00DE7177"/>
    <w:rsid w:val="00E06951"/>
    <w:rsid w:val="00E10E07"/>
    <w:rsid w:val="00E13501"/>
    <w:rsid w:val="00E3250C"/>
    <w:rsid w:val="00E435CE"/>
    <w:rsid w:val="00E457CD"/>
    <w:rsid w:val="00E717F4"/>
    <w:rsid w:val="00E75080"/>
    <w:rsid w:val="00EE3FB8"/>
    <w:rsid w:val="00EE4AEF"/>
    <w:rsid w:val="00EE7F12"/>
    <w:rsid w:val="00F22E78"/>
    <w:rsid w:val="00F34E18"/>
    <w:rsid w:val="00F350F4"/>
    <w:rsid w:val="00F743AF"/>
    <w:rsid w:val="00FA446B"/>
    <w:rsid w:val="00FC2A26"/>
    <w:rsid w:val="00FF2478"/>
    <w:rsid w:val="00FF4BCF"/>
    <w:rsid w:val="00FF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8A708"/>
  <w15:chartTrackingRefBased/>
  <w15:docId w15:val="{1362DB4D-D9B0-4066-A6B4-D6AB901F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930"/>
    <w:pPr>
      <w:spacing w:after="110" w:line="266" w:lineRule="auto"/>
      <w:ind w:left="362" w:hanging="10"/>
      <w:jc w:val="both"/>
    </w:pPr>
    <w:rPr>
      <w:rFonts w:ascii="Times New Roman" w:eastAsia="Times New Roman" w:hAnsi="Times New Roman" w:cs="Times New Roman"/>
      <w:color w:val="000000"/>
      <w:sz w:val="24"/>
      <w:lang w:val="id-ID" w:eastAsia="id-ID"/>
    </w:rPr>
  </w:style>
  <w:style w:type="paragraph" w:styleId="Heading2">
    <w:name w:val="heading 2"/>
    <w:basedOn w:val="Normal"/>
    <w:next w:val="Normal"/>
    <w:link w:val="Heading2Char"/>
    <w:uiPriority w:val="9"/>
    <w:semiHidden/>
    <w:unhideWhenUsed/>
    <w:qFormat/>
    <w:rsid w:val="00083158"/>
    <w:pPr>
      <w:keepNext/>
      <w:keepLines/>
      <w:spacing w:before="200" w:after="0" w:line="276" w:lineRule="auto"/>
      <w:ind w:left="0" w:firstLine="0"/>
      <w:jc w:val="left"/>
      <w:outlineLvl w:val="1"/>
    </w:pPr>
    <w:rPr>
      <w:rFonts w:asciiTheme="majorHAnsi" w:eastAsiaTheme="majorEastAsia" w:hAnsiTheme="majorHAnsi" w:cstheme="majorBidi"/>
      <w:b/>
      <w:bCs/>
      <w:color w:val="5B9BD5" w:themeColor="accent1"/>
      <w:sz w:val="26"/>
      <w:szCs w:val="26"/>
      <w:lang w:eastAsia="en-US"/>
    </w:rPr>
  </w:style>
  <w:style w:type="paragraph" w:styleId="Heading3">
    <w:name w:val="heading 3"/>
    <w:basedOn w:val="Normal"/>
    <w:next w:val="Normal"/>
    <w:link w:val="Heading3Char"/>
    <w:uiPriority w:val="9"/>
    <w:semiHidden/>
    <w:unhideWhenUsed/>
    <w:qFormat/>
    <w:rsid w:val="006D2CD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D2C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930"/>
    <w:pPr>
      <w:ind w:left="720"/>
      <w:contextualSpacing/>
    </w:pPr>
  </w:style>
  <w:style w:type="paragraph" w:styleId="Footer">
    <w:name w:val="footer"/>
    <w:basedOn w:val="Normal"/>
    <w:link w:val="FooterChar"/>
    <w:uiPriority w:val="99"/>
    <w:unhideWhenUsed/>
    <w:rsid w:val="00DC3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30"/>
    <w:rPr>
      <w:rFonts w:ascii="Times New Roman" w:eastAsia="Times New Roman" w:hAnsi="Times New Roman" w:cs="Times New Roman"/>
      <w:color w:val="000000"/>
      <w:sz w:val="24"/>
      <w:lang w:val="id-ID" w:eastAsia="id-ID"/>
    </w:rPr>
  </w:style>
  <w:style w:type="paragraph" w:styleId="BodyText">
    <w:name w:val="Body Text"/>
    <w:basedOn w:val="Normal"/>
    <w:link w:val="BodyTextChar"/>
    <w:uiPriority w:val="1"/>
    <w:qFormat/>
    <w:rsid w:val="00DC3930"/>
    <w:pPr>
      <w:widowControl w:val="0"/>
      <w:autoSpaceDE w:val="0"/>
      <w:autoSpaceDN w:val="0"/>
      <w:spacing w:after="0" w:line="240" w:lineRule="auto"/>
      <w:ind w:left="0" w:firstLine="0"/>
      <w:jc w:val="left"/>
    </w:pPr>
    <w:rPr>
      <w:color w:val="auto"/>
      <w:szCs w:val="24"/>
      <w:lang w:val="en-US" w:eastAsia="en-US"/>
    </w:rPr>
  </w:style>
  <w:style w:type="character" w:customStyle="1" w:styleId="BodyTextChar">
    <w:name w:val="Body Text Char"/>
    <w:basedOn w:val="DefaultParagraphFont"/>
    <w:link w:val="BodyText"/>
    <w:uiPriority w:val="1"/>
    <w:rsid w:val="00DC393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C3930"/>
    <w:pPr>
      <w:widowControl w:val="0"/>
      <w:autoSpaceDE w:val="0"/>
      <w:autoSpaceDN w:val="0"/>
      <w:spacing w:after="0" w:line="240" w:lineRule="auto"/>
      <w:ind w:left="0" w:firstLine="0"/>
      <w:jc w:val="left"/>
    </w:pPr>
    <w:rPr>
      <w:color w:val="auto"/>
      <w:sz w:val="22"/>
      <w:lang w:val="en-US" w:eastAsia="en-US"/>
    </w:rPr>
  </w:style>
  <w:style w:type="paragraph" w:styleId="Header">
    <w:name w:val="header"/>
    <w:basedOn w:val="Normal"/>
    <w:link w:val="HeaderChar"/>
    <w:uiPriority w:val="99"/>
    <w:unhideWhenUsed/>
    <w:rsid w:val="00DC3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30"/>
    <w:rPr>
      <w:rFonts w:ascii="Times New Roman" w:eastAsia="Times New Roman" w:hAnsi="Times New Roman" w:cs="Times New Roman"/>
      <w:color w:val="000000"/>
      <w:sz w:val="24"/>
      <w:lang w:val="id-ID" w:eastAsia="id-ID"/>
    </w:rPr>
  </w:style>
  <w:style w:type="character" w:styleId="Hyperlink">
    <w:name w:val="Hyperlink"/>
    <w:basedOn w:val="DefaultParagraphFont"/>
    <w:uiPriority w:val="99"/>
    <w:unhideWhenUsed/>
    <w:rsid w:val="001706A1"/>
    <w:rPr>
      <w:color w:val="0563C1" w:themeColor="hyperlink"/>
      <w:u w:val="single"/>
    </w:rPr>
  </w:style>
  <w:style w:type="paragraph" w:styleId="NormalWeb">
    <w:name w:val="Normal (Web)"/>
    <w:basedOn w:val="Normal"/>
    <w:uiPriority w:val="99"/>
    <w:unhideWhenUsed/>
    <w:rsid w:val="00354CE7"/>
    <w:pPr>
      <w:spacing w:before="100" w:beforeAutospacing="1" w:after="100" w:afterAutospacing="1" w:line="240" w:lineRule="auto"/>
      <w:ind w:left="0" w:firstLine="0"/>
      <w:jc w:val="left"/>
    </w:pPr>
    <w:rPr>
      <w:color w:val="auto"/>
      <w:szCs w:val="24"/>
      <w:lang w:val="en-US" w:eastAsia="en-US"/>
    </w:rPr>
  </w:style>
  <w:style w:type="paragraph" w:styleId="NoSpacing">
    <w:name w:val="No Spacing"/>
    <w:uiPriority w:val="1"/>
    <w:qFormat/>
    <w:rsid w:val="00226455"/>
    <w:pPr>
      <w:spacing w:after="0" w:line="240" w:lineRule="auto"/>
      <w:ind w:left="362" w:hanging="10"/>
      <w:jc w:val="both"/>
    </w:pPr>
    <w:rPr>
      <w:rFonts w:ascii="Times New Roman" w:eastAsia="Times New Roman" w:hAnsi="Times New Roman" w:cs="Times New Roman"/>
      <w:color w:val="000000"/>
      <w:sz w:val="24"/>
      <w:lang w:val="id-ID" w:eastAsia="id-ID"/>
    </w:rPr>
  </w:style>
  <w:style w:type="character" w:customStyle="1" w:styleId="UnresolvedMention">
    <w:name w:val="Unresolved Mention"/>
    <w:basedOn w:val="DefaultParagraphFont"/>
    <w:uiPriority w:val="99"/>
    <w:semiHidden/>
    <w:unhideWhenUsed/>
    <w:rsid w:val="007D10EC"/>
    <w:rPr>
      <w:color w:val="605E5C"/>
      <w:shd w:val="clear" w:color="auto" w:fill="E1DFDD"/>
    </w:rPr>
  </w:style>
  <w:style w:type="character" w:customStyle="1" w:styleId="Heading2Char">
    <w:name w:val="Heading 2 Char"/>
    <w:basedOn w:val="DefaultParagraphFont"/>
    <w:link w:val="Heading2"/>
    <w:uiPriority w:val="9"/>
    <w:semiHidden/>
    <w:rsid w:val="00083158"/>
    <w:rPr>
      <w:rFonts w:asciiTheme="majorHAnsi" w:eastAsiaTheme="majorEastAsia" w:hAnsiTheme="majorHAnsi" w:cstheme="majorBidi"/>
      <w:b/>
      <w:bCs/>
      <w:color w:val="5B9BD5" w:themeColor="accent1"/>
      <w:sz w:val="26"/>
      <w:szCs w:val="26"/>
      <w:lang w:val="id-ID"/>
    </w:rPr>
  </w:style>
  <w:style w:type="character" w:customStyle="1" w:styleId="Heading3Char">
    <w:name w:val="Heading 3 Char"/>
    <w:basedOn w:val="DefaultParagraphFont"/>
    <w:link w:val="Heading3"/>
    <w:uiPriority w:val="9"/>
    <w:semiHidden/>
    <w:rsid w:val="006D2CD9"/>
    <w:rPr>
      <w:rFonts w:asciiTheme="majorHAnsi" w:eastAsiaTheme="majorEastAsia" w:hAnsiTheme="majorHAnsi" w:cstheme="majorBidi"/>
      <w:color w:val="1F4D78" w:themeColor="accent1" w:themeShade="7F"/>
      <w:sz w:val="24"/>
      <w:szCs w:val="24"/>
      <w:lang w:val="id-ID" w:eastAsia="id-ID"/>
    </w:rPr>
  </w:style>
  <w:style w:type="character" w:styleId="Strong">
    <w:name w:val="Strong"/>
    <w:basedOn w:val="DefaultParagraphFont"/>
    <w:uiPriority w:val="22"/>
    <w:qFormat/>
    <w:rsid w:val="006D2CD9"/>
    <w:rPr>
      <w:b/>
      <w:bCs/>
    </w:rPr>
  </w:style>
  <w:style w:type="character" w:customStyle="1" w:styleId="Heading4Char">
    <w:name w:val="Heading 4 Char"/>
    <w:basedOn w:val="DefaultParagraphFont"/>
    <w:link w:val="Heading4"/>
    <w:uiPriority w:val="9"/>
    <w:semiHidden/>
    <w:rsid w:val="006D2CD9"/>
    <w:rPr>
      <w:rFonts w:asciiTheme="majorHAnsi" w:eastAsiaTheme="majorEastAsia" w:hAnsiTheme="majorHAnsi" w:cstheme="majorBidi"/>
      <w:i/>
      <w:iCs/>
      <w:color w:val="2E74B5" w:themeColor="accent1" w:themeShade="BF"/>
      <w:sz w:val="24"/>
      <w:lang w:val="id-ID" w:eastAsia="id-ID"/>
    </w:rPr>
  </w:style>
  <w:style w:type="character" w:styleId="Emphasis">
    <w:name w:val="Emphasis"/>
    <w:basedOn w:val="DefaultParagraphFont"/>
    <w:uiPriority w:val="20"/>
    <w:qFormat/>
    <w:rsid w:val="00784CAE"/>
    <w:rPr>
      <w:i/>
      <w:iCs/>
    </w:rPr>
  </w:style>
  <w:style w:type="character" w:customStyle="1" w:styleId="mw-headline">
    <w:name w:val="mw-headline"/>
    <w:basedOn w:val="DefaultParagraphFont"/>
    <w:rsid w:val="00784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40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d.m.wikipedia.org/wiki/Pasangan_berpilin" TargetMode="External"/><Relationship Id="rId18" Type="http://schemas.openxmlformats.org/officeDocument/2006/relationships/hyperlink" Target="https://www.coremedia.co.id/blog/post/tabel-perbandingan-jarak-transmisi-kabel-sdi-dari-canar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id.m.wikipedia.org/wiki/Jaringan_komputer" TargetMode="External"/><Relationship Id="rId17" Type="http://schemas.openxmlformats.org/officeDocument/2006/relationships/hyperlink" Target="https://www.google.com/amp/s/iprice.co.id/komputer/aksesoris/kabel/hdmi/" TargetMode="External"/><Relationship Id="rId2" Type="http://schemas.openxmlformats.org/officeDocument/2006/relationships/numbering" Target="numbering.xml"/><Relationship Id="rId16" Type="http://schemas.openxmlformats.org/officeDocument/2006/relationships/hyperlink" Target="https://id.m.wikipedia.org/wiki/Kamera_video" TargetMode="External"/><Relationship Id="rId20" Type="http://schemas.openxmlformats.org/officeDocument/2006/relationships/hyperlink" Target="https://lab-manajemen.umm.ac.id/id/berita/software-vmix-untuk-aplikasi-zoom-youtube-untuk-meningkatkan-kemampuan-laboran-dalam-program-webina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turadar.com/2021/01/Pengertian-Banner" TargetMode="External"/><Relationship Id="rId5" Type="http://schemas.openxmlformats.org/officeDocument/2006/relationships/webSettings" Target="webSettings.xml"/><Relationship Id="rId15" Type="http://schemas.openxmlformats.org/officeDocument/2006/relationships/hyperlink" Target="https://id.m.wikipedia.org/wiki/Penyiaran"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vokuz.com/kabel-audio-interkonek-terbaik/"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id.m.wikipedia.org/wiki/Peru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B0744-34B9-49F0-8659-054E305CC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2896</Words>
  <Characters>16510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MMMutiaNurazizah</dc:creator>
  <cp:keywords/>
  <dc:description/>
  <cp:lastModifiedBy>LabMMNo-1</cp:lastModifiedBy>
  <cp:revision>16</cp:revision>
  <dcterms:created xsi:type="dcterms:W3CDTF">2022-06-06T07:06:00Z</dcterms:created>
  <dcterms:modified xsi:type="dcterms:W3CDTF">2022-06-06T08:09:00Z</dcterms:modified>
</cp:coreProperties>
</file>