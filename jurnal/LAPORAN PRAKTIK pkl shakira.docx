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4A9" w:rsidRPr="007F2865" w:rsidRDefault="004C54A9" w:rsidP="007F2865">
      <w:pPr>
        <w:pStyle w:val="NoSpacing"/>
        <w:spacing w:line="360" w:lineRule="auto"/>
        <w:jc w:val="center"/>
        <w:rPr>
          <w:rFonts w:ascii="Times New Roman" w:hAnsi="Times New Roman" w:cs="Times New Roman"/>
          <w:b/>
          <w:sz w:val="24"/>
          <w:szCs w:val="24"/>
        </w:rPr>
      </w:pPr>
      <w:r w:rsidRPr="007F2865">
        <w:rPr>
          <w:rFonts w:ascii="Times New Roman" w:hAnsi="Times New Roman" w:cs="Times New Roman"/>
          <w:b/>
          <w:sz w:val="24"/>
          <w:szCs w:val="24"/>
        </w:rPr>
        <w:t>LAPORAN PRAKTIK KERJA LAPANGAN</w:t>
      </w:r>
    </w:p>
    <w:p w:rsidR="004C54A9" w:rsidRPr="007F2865" w:rsidRDefault="004C54A9" w:rsidP="007F2865">
      <w:pPr>
        <w:pStyle w:val="NoSpacing"/>
        <w:spacing w:line="360" w:lineRule="auto"/>
        <w:jc w:val="center"/>
        <w:rPr>
          <w:rFonts w:ascii="Times New Roman" w:hAnsi="Times New Roman" w:cs="Times New Roman"/>
          <w:b/>
          <w:sz w:val="24"/>
          <w:szCs w:val="24"/>
        </w:rPr>
      </w:pPr>
      <w:r w:rsidRPr="007F2865">
        <w:rPr>
          <w:rFonts w:ascii="Times New Roman" w:hAnsi="Times New Roman" w:cs="Times New Roman"/>
          <w:b/>
          <w:sz w:val="24"/>
          <w:szCs w:val="24"/>
        </w:rPr>
        <w:t>SMK WONGSOREJO GOMBONG</w:t>
      </w:r>
    </w:p>
    <w:p w:rsidR="004C54A9" w:rsidRPr="007F2865" w:rsidRDefault="004C54A9" w:rsidP="007F2865">
      <w:pPr>
        <w:spacing w:line="360" w:lineRule="auto"/>
        <w:jc w:val="center"/>
        <w:rPr>
          <w:rFonts w:ascii="Times New Roman" w:hAnsi="Times New Roman" w:cs="Times New Roman"/>
          <w:sz w:val="24"/>
          <w:szCs w:val="24"/>
          <w:lang w:val="en-US"/>
        </w:rPr>
      </w:pPr>
      <w:r w:rsidRPr="007F2865">
        <w:rPr>
          <w:rFonts w:ascii="Times New Roman" w:hAnsi="Times New Roman" w:cs="Times New Roman"/>
          <w:b/>
          <w:bCs/>
          <w:sz w:val="24"/>
          <w:szCs w:val="24"/>
        </w:rPr>
        <w:t xml:space="preserve">DI </w:t>
      </w:r>
      <w:r w:rsidRPr="007F2865">
        <w:rPr>
          <w:rFonts w:ascii="Times New Roman" w:hAnsi="Times New Roman" w:cs="Times New Roman"/>
          <w:b/>
          <w:bCs/>
          <w:sz w:val="24"/>
          <w:szCs w:val="24"/>
          <w:lang w:val="en-US"/>
        </w:rPr>
        <w:t>MAGENTA DIGITAL PRINTING</w:t>
      </w:r>
    </w:p>
    <w:p w:rsidR="004C54A9" w:rsidRPr="007F2865" w:rsidRDefault="004C54A9" w:rsidP="007F2865">
      <w:pPr>
        <w:spacing w:line="360" w:lineRule="auto"/>
        <w:jc w:val="center"/>
        <w:rPr>
          <w:rFonts w:ascii="Times New Roman" w:hAnsi="Times New Roman" w:cs="Times New Roman"/>
          <w:color w:val="36363D"/>
          <w:sz w:val="24"/>
          <w:szCs w:val="24"/>
          <w:lang w:val="en-US"/>
        </w:rPr>
      </w:pPr>
      <w:proofErr w:type="spellStart"/>
      <w:r w:rsidRPr="007F2865">
        <w:rPr>
          <w:rFonts w:ascii="Times New Roman" w:hAnsi="Times New Roman" w:cs="Times New Roman"/>
          <w:b/>
          <w:bCs/>
          <w:color w:val="000000"/>
          <w:sz w:val="24"/>
          <w:szCs w:val="24"/>
          <w:lang w:val="en-US"/>
        </w:rPr>
        <w:t>Desa</w:t>
      </w:r>
      <w:proofErr w:type="spellEnd"/>
      <w:r w:rsidRPr="007F2865">
        <w:rPr>
          <w:rFonts w:ascii="Times New Roman" w:hAnsi="Times New Roman" w:cs="Times New Roman"/>
          <w:b/>
          <w:bCs/>
          <w:color w:val="000000"/>
          <w:sz w:val="24"/>
          <w:szCs w:val="24"/>
          <w:lang w:val="en-US"/>
        </w:rPr>
        <w:t xml:space="preserve"> </w:t>
      </w:r>
      <w:proofErr w:type="spellStart"/>
      <w:r w:rsidRPr="007F2865">
        <w:rPr>
          <w:rFonts w:ascii="Times New Roman" w:hAnsi="Times New Roman" w:cs="Times New Roman"/>
          <w:b/>
          <w:bCs/>
          <w:color w:val="000000"/>
          <w:sz w:val="24"/>
          <w:szCs w:val="24"/>
          <w:lang w:val="en-US"/>
        </w:rPr>
        <w:t>Semondo</w:t>
      </w:r>
      <w:proofErr w:type="spellEnd"/>
      <w:r w:rsidRPr="007F2865">
        <w:rPr>
          <w:rFonts w:ascii="Times New Roman" w:hAnsi="Times New Roman" w:cs="Times New Roman"/>
          <w:b/>
          <w:bCs/>
          <w:color w:val="000000"/>
          <w:sz w:val="24"/>
          <w:szCs w:val="24"/>
          <w:lang w:val="en-US"/>
        </w:rPr>
        <w:t xml:space="preserve"> </w:t>
      </w:r>
      <w:proofErr w:type="spellStart"/>
      <w:proofErr w:type="gramStart"/>
      <w:r w:rsidRPr="007F2865">
        <w:rPr>
          <w:rFonts w:ascii="Times New Roman" w:hAnsi="Times New Roman" w:cs="Times New Roman"/>
          <w:b/>
          <w:bCs/>
          <w:color w:val="000000"/>
          <w:sz w:val="24"/>
          <w:szCs w:val="24"/>
          <w:lang w:val="en-US"/>
        </w:rPr>
        <w:t>Rt</w:t>
      </w:r>
      <w:proofErr w:type="spellEnd"/>
      <w:proofErr w:type="gramEnd"/>
      <w:r w:rsidRPr="007F2865">
        <w:rPr>
          <w:rFonts w:ascii="Times New Roman" w:hAnsi="Times New Roman" w:cs="Times New Roman"/>
          <w:b/>
          <w:bCs/>
          <w:color w:val="000000"/>
          <w:sz w:val="24"/>
          <w:szCs w:val="24"/>
          <w:lang w:val="en-US"/>
        </w:rPr>
        <w:t xml:space="preserve"> 02 </w:t>
      </w:r>
      <w:proofErr w:type="spellStart"/>
      <w:r w:rsidRPr="007F2865">
        <w:rPr>
          <w:rFonts w:ascii="Times New Roman" w:hAnsi="Times New Roman" w:cs="Times New Roman"/>
          <w:b/>
          <w:bCs/>
          <w:color w:val="000000"/>
          <w:sz w:val="24"/>
          <w:szCs w:val="24"/>
          <w:lang w:val="en-US"/>
        </w:rPr>
        <w:t>Rw</w:t>
      </w:r>
      <w:proofErr w:type="spellEnd"/>
      <w:r w:rsidRPr="007F2865">
        <w:rPr>
          <w:rFonts w:ascii="Times New Roman" w:hAnsi="Times New Roman" w:cs="Times New Roman"/>
          <w:b/>
          <w:bCs/>
          <w:color w:val="000000"/>
          <w:sz w:val="24"/>
          <w:szCs w:val="24"/>
          <w:lang w:val="en-US"/>
        </w:rPr>
        <w:t xml:space="preserve"> 05</w:t>
      </w:r>
      <w:r w:rsidRPr="007F2865">
        <w:rPr>
          <w:rFonts w:ascii="Times New Roman" w:hAnsi="Times New Roman" w:cs="Times New Roman"/>
          <w:b/>
          <w:bCs/>
          <w:color w:val="000000"/>
          <w:sz w:val="24"/>
          <w:szCs w:val="24"/>
        </w:rPr>
        <w:t xml:space="preserve">, Kec. </w:t>
      </w:r>
      <w:proofErr w:type="spellStart"/>
      <w:r w:rsidRPr="007F2865">
        <w:rPr>
          <w:rFonts w:ascii="Times New Roman" w:hAnsi="Times New Roman" w:cs="Times New Roman"/>
          <w:b/>
          <w:bCs/>
          <w:color w:val="000000"/>
          <w:sz w:val="24"/>
          <w:szCs w:val="24"/>
          <w:lang w:val="en-US"/>
        </w:rPr>
        <w:t>Gombong</w:t>
      </w:r>
      <w:proofErr w:type="spellEnd"/>
      <w:r w:rsidRPr="007F2865">
        <w:rPr>
          <w:rFonts w:ascii="Times New Roman" w:hAnsi="Times New Roman" w:cs="Times New Roman"/>
          <w:b/>
          <w:bCs/>
          <w:color w:val="000000"/>
          <w:sz w:val="24"/>
          <w:szCs w:val="24"/>
        </w:rPr>
        <w:t xml:space="preserve">, Kabupaten </w:t>
      </w:r>
      <w:proofErr w:type="spellStart"/>
      <w:r w:rsidRPr="007F2865">
        <w:rPr>
          <w:rFonts w:ascii="Times New Roman" w:hAnsi="Times New Roman" w:cs="Times New Roman"/>
          <w:b/>
          <w:bCs/>
          <w:color w:val="000000"/>
          <w:sz w:val="24"/>
          <w:szCs w:val="24"/>
          <w:lang w:val="en-US"/>
        </w:rPr>
        <w:t>Kebumen</w:t>
      </w:r>
      <w:proofErr w:type="spellEnd"/>
      <w:r w:rsidRPr="007F2865">
        <w:rPr>
          <w:rFonts w:ascii="Times New Roman" w:hAnsi="Times New Roman" w:cs="Times New Roman"/>
          <w:b/>
          <w:bCs/>
          <w:color w:val="000000"/>
          <w:sz w:val="24"/>
          <w:szCs w:val="24"/>
        </w:rPr>
        <w:t xml:space="preserve">, Jawa Tengah </w:t>
      </w:r>
      <w:r w:rsidRPr="007F2865">
        <w:rPr>
          <w:rFonts w:ascii="Times New Roman" w:hAnsi="Times New Roman" w:cs="Times New Roman"/>
          <w:b/>
          <w:bCs/>
          <w:color w:val="000000"/>
          <w:sz w:val="24"/>
          <w:szCs w:val="24"/>
          <w:lang w:val="en-US"/>
        </w:rPr>
        <w:t>54413</w:t>
      </w:r>
    </w:p>
    <w:p w:rsidR="004C54A9" w:rsidRPr="007F2865" w:rsidRDefault="004C54A9" w:rsidP="007F2865">
      <w:pPr>
        <w:pStyle w:val="NoSpacing"/>
        <w:spacing w:line="360" w:lineRule="auto"/>
        <w:jc w:val="center"/>
        <w:rPr>
          <w:rFonts w:ascii="Times New Roman" w:hAnsi="Times New Roman" w:cs="Times New Roman"/>
          <w:b/>
          <w:color w:val="0070C0"/>
          <w:sz w:val="24"/>
          <w:szCs w:val="24"/>
        </w:rPr>
      </w:pPr>
    </w:p>
    <w:p w:rsidR="004C54A9" w:rsidRPr="007F2865" w:rsidRDefault="00397BED" w:rsidP="007F2865">
      <w:pPr>
        <w:spacing w:line="360" w:lineRule="auto"/>
        <w:jc w:val="center"/>
        <w:rPr>
          <w:rFonts w:ascii="Times New Roman" w:hAnsi="Times New Roman" w:cs="Times New Roman"/>
          <w:b/>
          <w:bCs/>
          <w:sz w:val="24"/>
          <w:szCs w:val="24"/>
          <w:lang w:val="en-US"/>
        </w:rPr>
      </w:pPr>
      <w:r w:rsidRPr="007F2865">
        <w:rPr>
          <w:rFonts w:ascii="Times New Roman" w:hAnsi="Times New Roman" w:cs="Times New Roman"/>
          <w:b/>
          <w:bCs/>
          <w:sz w:val="24"/>
          <w:szCs w:val="24"/>
          <w:lang w:val="en-US"/>
        </w:rPr>
        <w:t xml:space="preserve"> BANNER</w:t>
      </w:r>
    </w:p>
    <w:p w:rsidR="004C54A9" w:rsidRPr="007F2865" w:rsidRDefault="004C54A9" w:rsidP="007F2865">
      <w:pPr>
        <w:pStyle w:val="NoSpacing"/>
        <w:spacing w:line="360" w:lineRule="auto"/>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Diajukan Sebagai syarat untuk mengikuti Ujian Sekolah dan Ujian Kompetensi Keahlian di SMK Wongsorejo Gombong</w:t>
      </w:r>
    </w:p>
    <w:p w:rsidR="004C54A9" w:rsidRPr="007F2865" w:rsidRDefault="004C54A9" w:rsidP="007F2865">
      <w:pPr>
        <w:pStyle w:val="NoSpacing"/>
        <w:spacing w:line="360" w:lineRule="auto"/>
        <w:jc w:val="center"/>
        <w:rPr>
          <w:rFonts w:ascii="Times New Roman" w:hAnsi="Times New Roman" w:cs="Times New Roman"/>
          <w:b/>
          <w:sz w:val="24"/>
          <w:szCs w:val="24"/>
        </w:rPr>
      </w:pPr>
      <w:r w:rsidRPr="007F2865">
        <w:rPr>
          <w:rFonts w:ascii="Times New Roman" w:hAnsi="Times New Roman" w:cs="Times New Roman"/>
          <w:b/>
          <w:noProof/>
          <w:sz w:val="24"/>
          <w:szCs w:val="24"/>
          <w:lang w:val="en-US"/>
        </w:rPr>
        <w:drawing>
          <wp:anchor distT="0" distB="0" distL="0" distR="0" simplePos="0" relativeHeight="251659264" behindDoc="1" locked="0" layoutInCell="1" allowOverlap="1">
            <wp:simplePos x="0" y="0"/>
            <wp:positionH relativeFrom="column">
              <wp:posOffset>1819275</wp:posOffset>
            </wp:positionH>
            <wp:positionV relativeFrom="paragraph">
              <wp:posOffset>9525</wp:posOffset>
            </wp:positionV>
            <wp:extent cx="2066925" cy="2009775"/>
            <wp:effectExtent l="19050" t="0" r="9525" b="0"/>
            <wp:wrapNone/>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66925" cy="2009775"/>
                    </a:xfrm>
                    <a:prstGeom prst="rect">
                      <a:avLst/>
                    </a:prstGeom>
                    <a:ln>
                      <a:noFill/>
                    </a:ln>
                  </pic:spPr>
                </pic:pic>
              </a:graphicData>
            </a:graphic>
          </wp:anchor>
        </w:drawing>
      </w:r>
    </w:p>
    <w:p w:rsidR="004C54A9" w:rsidRPr="007F2865" w:rsidRDefault="004C54A9" w:rsidP="007F2865">
      <w:pPr>
        <w:pStyle w:val="NoSpacing"/>
        <w:spacing w:line="360" w:lineRule="auto"/>
        <w:jc w:val="center"/>
        <w:rPr>
          <w:rFonts w:ascii="Times New Roman" w:hAnsi="Times New Roman" w:cs="Times New Roman"/>
          <w:b/>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spacing w:line="360" w:lineRule="auto"/>
        <w:rPr>
          <w:rFonts w:ascii="Times New Roman" w:hAnsi="Times New Roman" w:cs="Times New Roman"/>
          <w:sz w:val="24"/>
          <w:szCs w:val="24"/>
        </w:rPr>
      </w:pPr>
    </w:p>
    <w:p w:rsidR="004C54A9" w:rsidRPr="007F2865" w:rsidRDefault="004C54A9" w:rsidP="007F2865">
      <w:pPr>
        <w:spacing w:line="360" w:lineRule="auto"/>
        <w:rPr>
          <w:rFonts w:ascii="Times New Roman" w:hAnsi="Times New Roman" w:cs="Times New Roman"/>
          <w:sz w:val="24"/>
          <w:szCs w:val="24"/>
        </w:rPr>
      </w:pPr>
    </w:p>
    <w:p w:rsidR="004C54A9" w:rsidRPr="007F2865" w:rsidRDefault="004C54A9" w:rsidP="007F2865">
      <w:pPr>
        <w:spacing w:line="360" w:lineRule="auto"/>
        <w:rPr>
          <w:rFonts w:ascii="Times New Roman" w:hAnsi="Times New Roman" w:cs="Times New Roman"/>
          <w:sz w:val="24"/>
          <w:szCs w:val="24"/>
        </w:rPr>
      </w:pPr>
    </w:p>
    <w:p w:rsidR="004C54A9" w:rsidRPr="007F2865" w:rsidRDefault="004C54A9" w:rsidP="007F2865">
      <w:pPr>
        <w:tabs>
          <w:tab w:val="left" w:pos="0"/>
        </w:tabs>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Disusun oleh :</w:t>
      </w:r>
    </w:p>
    <w:p w:rsidR="004C54A9" w:rsidRPr="007F2865" w:rsidRDefault="004C54A9" w:rsidP="007F2865">
      <w:pPr>
        <w:tabs>
          <w:tab w:val="left" w:pos="0"/>
        </w:tabs>
        <w:spacing w:line="360" w:lineRule="auto"/>
        <w:rPr>
          <w:rFonts w:ascii="Times New Roman" w:hAnsi="Times New Roman" w:cs="Times New Roman"/>
          <w:sz w:val="24"/>
          <w:szCs w:val="24"/>
        </w:rPr>
      </w:pPr>
      <w:r w:rsidRPr="007F2865">
        <w:rPr>
          <w:rFonts w:ascii="Times New Roman" w:hAnsi="Times New Roman" w:cs="Times New Roman"/>
          <w:sz w:val="24"/>
          <w:szCs w:val="24"/>
        </w:rPr>
        <w:tab/>
      </w:r>
      <w:r w:rsidRPr="007F2865">
        <w:rPr>
          <w:rFonts w:ascii="Times New Roman" w:hAnsi="Times New Roman" w:cs="Times New Roman"/>
          <w:sz w:val="24"/>
          <w:szCs w:val="24"/>
        </w:rPr>
        <w:tab/>
      </w:r>
      <w:r w:rsidRPr="007F2865">
        <w:rPr>
          <w:rFonts w:ascii="Times New Roman" w:hAnsi="Times New Roman" w:cs="Times New Roman"/>
          <w:sz w:val="24"/>
          <w:szCs w:val="24"/>
        </w:rPr>
        <w:tab/>
      </w:r>
      <w:r w:rsidRPr="007F2865">
        <w:rPr>
          <w:rFonts w:ascii="Times New Roman" w:hAnsi="Times New Roman" w:cs="Times New Roman"/>
          <w:sz w:val="24"/>
          <w:szCs w:val="24"/>
        </w:rPr>
        <w:tab/>
        <w:t>Nama</w:t>
      </w:r>
      <w:r w:rsidRPr="007F2865">
        <w:rPr>
          <w:rFonts w:ascii="Times New Roman" w:hAnsi="Times New Roman" w:cs="Times New Roman"/>
          <w:sz w:val="24"/>
          <w:szCs w:val="24"/>
        </w:rPr>
        <w:tab/>
      </w:r>
      <w:r w:rsidRPr="007F2865">
        <w:rPr>
          <w:rFonts w:ascii="Times New Roman" w:hAnsi="Times New Roman" w:cs="Times New Roman"/>
          <w:sz w:val="24"/>
          <w:szCs w:val="24"/>
        </w:rPr>
        <w:tab/>
      </w:r>
      <w:r w:rsidRPr="007F2865">
        <w:rPr>
          <w:rFonts w:ascii="Times New Roman" w:hAnsi="Times New Roman" w:cs="Times New Roman"/>
          <w:sz w:val="24"/>
          <w:szCs w:val="24"/>
        </w:rPr>
        <w:tab/>
      </w:r>
      <w:r w:rsidRPr="007F2865">
        <w:rPr>
          <w:rFonts w:ascii="Times New Roman" w:hAnsi="Times New Roman" w:cs="Times New Roman"/>
          <w:sz w:val="24"/>
          <w:szCs w:val="24"/>
        </w:rPr>
        <w:tab/>
        <w:t xml:space="preserve">: </w:t>
      </w:r>
      <w:r w:rsidRPr="007F2865">
        <w:rPr>
          <w:rFonts w:ascii="Times New Roman" w:hAnsi="Times New Roman" w:cs="Times New Roman"/>
          <w:sz w:val="24"/>
          <w:szCs w:val="24"/>
          <w:lang w:val="en-US"/>
        </w:rPr>
        <w:t>SHAKIRA YUKI Z.P</w:t>
      </w:r>
    </w:p>
    <w:p w:rsidR="004C54A9" w:rsidRPr="007F2865" w:rsidRDefault="004C54A9" w:rsidP="007F2865">
      <w:pPr>
        <w:tabs>
          <w:tab w:val="left" w:pos="0"/>
        </w:tabs>
        <w:spacing w:line="360" w:lineRule="auto"/>
        <w:rPr>
          <w:rFonts w:ascii="Times New Roman" w:hAnsi="Times New Roman" w:cs="Times New Roman"/>
          <w:sz w:val="24"/>
          <w:szCs w:val="24"/>
        </w:rPr>
      </w:pPr>
      <w:r w:rsidRPr="007F2865">
        <w:rPr>
          <w:rFonts w:ascii="Times New Roman" w:hAnsi="Times New Roman" w:cs="Times New Roman"/>
          <w:sz w:val="24"/>
          <w:szCs w:val="24"/>
        </w:rPr>
        <w:tab/>
      </w:r>
      <w:r w:rsidRPr="007F2865">
        <w:rPr>
          <w:rFonts w:ascii="Times New Roman" w:hAnsi="Times New Roman" w:cs="Times New Roman"/>
          <w:sz w:val="24"/>
          <w:szCs w:val="24"/>
        </w:rPr>
        <w:tab/>
      </w:r>
      <w:r w:rsidRPr="007F2865">
        <w:rPr>
          <w:rFonts w:ascii="Times New Roman" w:hAnsi="Times New Roman" w:cs="Times New Roman"/>
          <w:sz w:val="24"/>
          <w:szCs w:val="24"/>
        </w:rPr>
        <w:tab/>
      </w:r>
      <w:r w:rsidRPr="007F2865">
        <w:rPr>
          <w:rFonts w:ascii="Times New Roman" w:hAnsi="Times New Roman" w:cs="Times New Roman"/>
          <w:sz w:val="24"/>
          <w:szCs w:val="24"/>
        </w:rPr>
        <w:tab/>
        <w:t>NIS</w:t>
      </w:r>
      <w:r w:rsidRPr="007F2865">
        <w:rPr>
          <w:rFonts w:ascii="Times New Roman" w:hAnsi="Times New Roman" w:cs="Times New Roman"/>
          <w:sz w:val="24"/>
          <w:szCs w:val="24"/>
        </w:rPr>
        <w:tab/>
      </w:r>
      <w:r w:rsidRPr="007F2865">
        <w:rPr>
          <w:rFonts w:ascii="Times New Roman" w:hAnsi="Times New Roman" w:cs="Times New Roman"/>
          <w:sz w:val="24"/>
          <w:szCs w:val="24"/>
        </w:rPr>
        <w:tab/>
      </w:r>
      <w:r w:rsidRPr="007F2865">
        <w:rPr>
          <w:rFonts w:ascii="Times New Roman" w:hAnsi="Times New Roman" w:cs="Times New Roman"/>
          <w:sz w:val="24"/>
          <w:szCs w:val="24"/>
        </w:rPr>
        <w:tab/>
      </w:r>
      <w:r w:rsidRPr="007F2865">
        <w:rPr>
          <w:rFonts w:ascii="Times New Roman" w:hAnsi="Times New Roman" w:cs="Times New Roman"/>
          <w:sz w:val="24"/>
          <w:szCs w:val="24"/>
        </w:rPr>
        <w:tab/>
        <w:t xml:space="preserve">: </w:t>
      </w:r>
      <w:r w:rsidRPr="007F2865">
        <w:rPr>
          <w:rFonts w:ascii="Times New Roman" w:hAnsi="Times New Roman" w:cs="Times New Roman"/>
          <w:sz w:val="24"/>
          <w:szCs w:val="24"/>
          <w:lang w:val="en-US"/>
        </w:rPr>
        <w:t>14804</w:t>
      </w:r>
    </w:p>
    <w:p w:rsidR="004C54A9" w:rsidRPr="007F2865" w:rsidRDefault="004C54A9" w:rsidP="007F2865">
      <w:pPr>
        <w:tabs>
          <w:tab w:val="left" w:pos="0"/>
        </w:tabs>
        <w:spacing w:line="360" w:lineRule="auto"/>
        <w:rPr>
          <w:rFonts w:ascii="Times New Roman" w:hAnsi="Times New Roman" w:cs="Times New Roman"/>
          <w:sz w:val="24"/>
          <w:szCs w:val="24"/>
        </w:rPr>
      </w:pPr>
      <w:r w:rsidRPr="007F2865">
        <w:rPr>
          <w:rFonts w:ascii="Times New Roman" w:hAnsi="Times New Roman" w:cs="Times New Roman"/>
          <w:sz w:val="24"/>
          <w:szCs w:val="24"/>
        </w:rPr>
        <w:tab/>
      </w:r>
      <w:r w:rsidRPr="007F2865">
        <w:rPr>
          <w:rFonts w:ascii="Times New Roman" w:hAnsi="Times New Roman" w:cs="Times New Roman"/>
          <w:sz w:val="24"/>
          <w:szCs w:val="24"/>
        </w:rPr>
        <w:tab/>
      </w:r>
      <w:r w:rsidRPr="007F2865">
        <w:rPr>
          <w:rFonts w:ascii="Times New Roman" w:hAnsi="Times New Roman" w:cs="Times New Roman"/>
          <w:sz w:val="24"/>
          <w:szCs w:val="24"/>
        </w:rPr>
        <w:tab/>
      </w:r>
      <w:r w:rsidRPr="007F2865">
        <w:rPr>
          <w:rFonts w:ascii="Times New Roman" w:hAnsi="Times New Roman" w:cs="Times New Roman"/>
          <w:sz w:val="24"/>
          <w:szCs w:val="24"/>
        </w:rPr>
        <w:tab/>
        <w:t>Kelas/Komp. Keahlian</w:t>
      </w:r>
      <w:r w:rsidRPr="007F2865">
        <w:rPr>
          <w:rFonts w:ascii="Times New Roman" w:hAnsi="Times New Roman" w:cs="Times New Roman"/>
          <w:sz w:val="24"/>
          <w:szCs w:val="24"/>
        </w:rPr>
        <w:tab/>
      </w:r>
      <w:r w:rsidRPr="007F2865">
        <w:rPr>
          <w:rFonts w:ascii="Times New Roman" w:hAnsi="Times New Roman" w:cs="Times New Roman"/>
          <w:sz w:val="24"/>
          <w:szCs w:val="24"/>
          <w:lang w:val="en-US"/>
        </w:rPr>
        <w:t>: Xl MULTIMEDIA</w:t>
      </w:r>
    </w:p>
    <w:p w:rsidR="004C54A9" w:rsidRPr="007F2865" w:rsidRDefault="004C54A9" w:rsidP="007F2865">
      <w:pPr>
        <w:tabs>
          <w:tab w:val="left" w:pos="0"/>
        </w:tabs>
        <w:spacing w:after="0" w:line="360" w:lineRule="auto"/>
        <w:ind w:right="-46"/>
        <w:jc w:val="center"/>
        <w:rPr>
          <w:rFonts w:ascii="Times New Roman" w:hAnsi="Times New Roman" w:cs="Times New Roman"/>
          <w:b/>
          <w:sz w:val="24"/>
          <w:szCs w:val="24"/>
          <w:lang w:val="de-DE"/>
        </w:rPr>
      </w:pPr>
      <w:r w:rsidRPr="007F2865">
        <w:rPr>
          <w:rFonts w:ascii="Times New Roman" w:hAnsi="Times New Roman" w:cs="Times New Roman"/>
          <w:b/>
          <w:sz w:val="24"/>
          <w:szCs w:val="24"/>
          <w:lang w:val="de-DE"/>
        </w:rPr>
        <w:t>SMK WONGSOREJO GOMBONG</w:t>
      </w:r>
    </w:p>
    <w:p w:rsidR="004C54A9" w:rsidRPr="007F2865" w:rsidRDefault="004C54A9" w:rsidP="007F2865">
      <w:pPr>
        <w:spacing w:after="0" w:line="360" w:lineRule="auto"/>
        <w:ind w:right="-46"/>
        <w:jc w:val="center"/>
        <w:rPr>
          <w:rFonts w:ascii="Times New Roman" w:hAnsi="Times New Roman" w:cs="Times New Roman"/>
          <w:b/>
          <w:sz w:val="24"/>
          <w:szCs w:val="24"/>
          <w:lang w:val="de-DE"/>
        </w:rPr>
      </w:pPr>
      <w:r w:rsidRPr="007F2865">
        <w:rPr>
          <w:rFonts w:ascii="Times New Roman" w:hAnsi="Times New Roman" w:cs="Times New Roman"/>
          <w:b/>
          <w:sz w:val="24"/>
          <w:szCs w:val="24"/>
          <w:lang w:val="de-DE"/>
        </w:rPr>
        <w:t>KELOMPOK TEKNOLOGI REKAYASA DAN INFORMATIKA</w:t>
      </w:r>
    </w:p>
    <w:p w:rsidR="004C54A9" w:rsidRPr="007F2865" w:rsidRDefault="004C54A9" w:rsidP="007F2865">
      <w:pPr>
        <w:spacing w:after="0" w:line="360" w:lineRule="auto"/>
        <w:ind w:right="-46"/>
        <w:jc w:val="center"/>
        <w:rPr>
          <w:rFonts w:ascii="Times New Roman" w:hAnsi="Times New Roman" w:cs="Times New Roman"/>
          <w:b/>
          <w:sz w:val="24"/>
          <w:szCs w:val="24"/>
        </w:rPr>
      </w:pPr>
      <w:r w:rsidRPr="007F2865">
        <w:rPr>
          <w:rFonts w:ascii="Times New Roman" w:hAnsi="Times New Roman" w:cs="Times New Roman"/>
          <w:b/>
          <w:sz w:val="24"/>
          <w:szCs w:val="24"/>
        </w:rPr>
        <w:t xml:space="preserve">Terakreditasi B </w:t>
      </w:r>
    </w:p>
    <w:p w:rsidR="004C54A9" w:rsidRPr="007F2865" w:rsidRDefault="004C54A9" w:rsidP="007F2865">
      <w:pPr>
        <w:spacing w:after="0" w:line="360" w:lineRule="auto"/>
        <w:ind w:right="-46"/>
        <w:jc w:val="center"/>
        <w:rPr>
          <w:rFonts w:ascii="Times New Roman" w:hAnsi="Times New Roman" w:cs="Times New Roman"/>
          <w:sz w:val="24"/>
          <w:szCs w:val="24"/>
        </w:rPr>
      </w:pPr>
      <w:r w:rsidRPr="007F2865">
        <w:rPr>
          <w:rFonts w:ascii="Times New Roman" w:hAnsi="Times New Roman" w:cs="Times New Roman"/>
          <w:sz w:val="24"/>
          <w:szCs w:val="24"/>
        </w:rPr>
        <w:t xml:space="preserve">Jl. Yos Sudarso Timur </w:t>
      </w:r>
      <w:bookmarkStart w:id="0" w:name="_GoBack"/>
      <w:bookmarkEnd w:id="0"/>
      <w:r w:rsidRPr="007F2865">
        <w:rPr>
          <w:rFonts w:ascii="Times New Roman" w:hAnsi="Times New Roman" w:cs="Times New Roman"/>
          <w:sz w:val="24"/>
          <w:szCs w:val="24"/>
        </w:rPr>
        <w:t>No.16 Telp (0287) 471626 Gombong-Kebumen</w:t>
      </w:r>
    </w:p>
    <w:p w:rsidR="004C54A9" w:rsidRPr="007F2865" w:rsidRDefault="004C54A9" w:rsidP="007F2865">
      <w:pPr>
        <w:spacing w:after="0" w:line="360" w:lineRule="auto"/>
        <w:ind w:right="-46"/>
        <w:jc w:val="center"/>
        <w:rPr>
          <w:rFonts w:ascii="Times New Roman" w:hAnsi="Times New Roman" w:cs="Times New Roman"/>
          <w:i/>
          <w:sz w:val="24"/>
          <w:szCs w:val="24"/>
          <w:lang w:val="de-DE"/>
        </w:rPr>
      </w:pPr>
      <w:r w:rsidRPr="007F2865">
        <w:rPr>
          <w:rFonts w:ascii="Times New Roman" w:hAnsi="Times New Roman" w:cs="Times New Roman"/>
          <w:b/>
          <w:i/>
          <w:sz w:val="24"/>
          <w:szCs w:val="24"/>
          <w:lang w:val="de-DE"/>
        </w:rPr>
        <w:t>Website :</w:t>
      </w:r>
      <w:r w:rsidRPr="007F2865">
        <w:rPr>
          <w:rFonts w:ascii="Times New Roman" w:hAnsi="Times New Roman" w:cs="Times New Roman"/>
          <w:i/>
          <w:sz w:val="24"/>
          <w:szCs w:val="24"/>
          <w:lang w:val="de-DE"/>
        </w:rPr>
        <w:t xml:space="preserve"> www.smkwongso.com  </w:t>
      </w:r>
      <w:r w:rsidRPr="007F2865">
        <w:rPr>
          <w:rFonts w:ascii="Times New Roman" w:hAnsi="Times New Roman" w:cs="Times New Roman"/>
          <w:b/>
          <w:i/>
          <w:sz w:val="24"/>
          <w:szCs w:val="24"/>
          <w:lang w:val="de-DE"/>
        </w:rPr>
        <w:t>E-mail:</w:t>
      </w:r>
      <w:r w:rsidRPr="007F2865">
        <w:rPr>
          <w:rFonts w:ascii="Times New Roman" w:hAnsi="Times New Roman" w:cs="Times New Roman"/>
          <w:i/>
          <w:sz w:val="24"/>
          <w:szCs w:val="24"/>
          <w:lang w:val="de-DE"/>
        </w:rPr>
        <w:t>smkwongso75@gmail.com</w:t>
      </w:r>
    </w:p>
    <w:p w:rsidR="004C54A9" w:rsidRPr="007F2865" w:rsidRDefault="004C54A9" w:rsidP="007F2865">
      <w:pPr>
        <w:tabs>
          <w:tab w:val="left" w:pos="5460"/>
        </w:tabs>
        <w:spacing w:after="0" w:line="360" w:lineRule="auto"/>
        <w:rPr>
          <w:rFonts w:ascii="Times New Roman" w:hAnsi="Times New Roman" w:cs="Times New Roman"/>
          <w:sz w:val="24"/>
          <w:szCs w:val="24"/>
        </w:rPr>
      </w:pPr>
    </w:p>
    <w:p w:rsidR="004C54A9" w:rsidRPr="007F2865" w:rsidRDefault="004C54A9" w:rsidP="007F2865">
      <w:pPr>
        <w:tabs>
          <w:tab w:val="left" w:pos="5460"/>
        </w:tabs>
        <w:spacing w:after="0" w:line="360" w:lineRule="auto"/>
        <w:rPr>
          <w:rFonts w:ascii="Times New Roman" w:hAnsi="Times New Roman" w:cs="Times New Roman"/>
          <w:sz w:val="24"/>
          <w:szCs w:val="24"/>
        </w:rPr>
      </w:pPr>
    </w:p>
    <w:p w:rsidR="004C54A9" w:rsidRPr="007F2865" w:rsidRDefault="004C54A9" w:rsidP="007F2865">
      <w:pPr>
        <w:spacing w:after="0" w:line="360" w:lineRule="auto"/>
        <w:ind w:right="-46"/>
        <w:jc w:val="center"/>
        <w:rPr>
          <w:rFonts w:ascii="Times New Roman" w:eastAsia="Times New Roman" w:hAnsi="Times New Roman" w:cs="Times New Roman"/>
          <w:sz w:val="24"/>
          <w:szCs w:val="24"/>
        </w:rPr>
      </w:pPr>
      <w:r w:rsidRPr="007F2865">
        <w:rPr>
          <w:rFonts w:ascii="Times New Roman" w:eastAsia="Times New Roman" w:hAnsi="Times New Roman" w:cs="Times New Roman"/>
          <w:b/>
          <w:sz w:val="24"/>
          <w:szCs w:val="24"/>
        </w:rPr>
        <w:t>2021</w:t>
      </w:r>
    </w:p>
    <w:p w:rsidR="004C54A9" w:rsidRPr="007F2865" w:rsidRDefault="004C54A9" w:rsidP="007F2865">
      <w:pPr>
        <w:tabs>
          <w:tab w:val="left" w:pos="5460"/>
        </w:tabs>
        <w:spacing w:after="0" w:line="360" w:lineRule="auto"/>
        <w:jc w:val="center"/>
        <w:rPr>
          <w:rFonts w:ascii="Times New Roman" w:hAnsi="Times New Roman" w:cs="Times New Roman"/>
          <w:b/>
          <w:sz w:val="24"/>
          <w:szCs w:val="24"/>
        </w:rPr>
      </w:pPr>
      <w:r w:rsidRPr="007F2865">
        <w:rPr>
          <w:rFonts w:ascii="Times New Roman" w:hAnsi="Times New Roman" w:cs="Times New Roman"/>
          <w:b/>
          <w:sz w:val="24"/>
          <w:szCs w:val="24"/>
        </w:rPr>
        <w:lastRenderedPageBreak/>
        <w:t>LEMBAR PENGESAHAN SEKOLAH</w:t>
      </w:r>
    </w:p>
    <w:p w:rsidR="004C54A9" w:rsidRPr="007F2865" w:rsidRDefault="004C54A9" w:rsidP="007F2865">
      <w:pPr>
        <w:tabs>
          <w:tab w:val="left" w:pos="5460"/>
        </w:tabs>
        <w:spacing w:after="0" w:line="360" w:lineRule="auto"/>
        <w:jc w:val="center"/>
        <w:rPr>
          <w:rFonts w:ascii="Times New Roman" w:hAnsi="Times New Roman" w:cs="Times New Roman"/>
          <w:b/>
          <w:sz w:val="24"/>
          <w:szCs w:val="24"/>
        </w:rPr>
      </w:pPr>
      <w:r w:rsidRPr="007F2865">
        <w:rPr>
          <w:rFonts w:ascii="Times New Roman" w:hAnsi="Times New Roman" w:cs="Times New Roman"/>
          <w:b/>
          <w:sz w:val="24"/>
          <w:szCs w:val="24"/>
        </w:rPr>
        <w:t>LAPORAN PRAKTIK LAPANGAN</w:t>
      </w:r>
    </w:p>
    <w:p w:rsidR="004C54A9" w:rsidRPr="007F2865" w:rsidRDefault="004C54A9" w:rsidP="007F2865">
      <w:pPr>
        <w:tabs>
          <w:tab w:val="left" w:pos="5460"/>
        </w:tabs>
        <w:spacing w:after="0" w:line="360" w:lineRule="auto"/>
        <w:rPr>
          <w:rFonts w:ascii="Times New Roman" w:hAnsi="Times New Roman" w:cs="Times New Roman"/>
          <w:sz w:val="24"/>
          <w:szCs w:val="24"/>
        </w:rPr>
      </w:pPr>
    </w:p>
    <w:p w:rsidR="004C54A9" w:rsidRPr="007F2865" w:rsidRDefault="004C54A9" w:rsidP="007F2865">
      <w:pPr>
        <w:tabs>
          <w:tab w:val="left" w:pos="5460"/>
        </w:tabs>
        <w:spacing w:after="0" w:line="360" w:lineRule="auto"/>
        <w:rPr>
          <w:rFonts w:ascii="Times New Roman" w:hAnsi="Times New Roman" w:cs="Times New Roman"/>
          <w:sz w:val="24"/>
          <w:szCs w:val="24"/>
        </w:rPr>
      </w:pPr>
    </w:p>
    <w:p w:rsidR="004C54A9" w:rsidRPr="007F2865" w:rsidRDefault="004C54A9" w:rsidP="007F2865">
      <w:pPr>
        <w:tabs>
          <w:tab w:val="left" w:pos="5460"/>
        </w:tabs>
        <w:spacing w:after="0" w:line="360" w:lineRule="auto"/>
        <w:jc w:val="center"/>
        <w:rPr>
          <w:rFonts w:ascii="Times New Roman" w:hAnsi="Times New Roman" w:cs="Times New Roman"/>
          <w:b/>
          <w:sz w:val="24"/>
          <w:szCs w:val="24"/>
        </w:rPr>
      </w:pPr>
      <w:r w:rsidRPr="007F2865">
        <w:rPr>
          <w:rFonts w:ascii="Times New Roman" w:hAnsi="Times New Roman" w:cs="Times New Roman"/>
          <w:b/>
          <w:sz w:val="24"/>
          <w:szCs w:val="24"/>
        </w:rPr>
        <w:t>JUDUL :</w:t>
      </w:r>
    </w:p>
    <w:p w:rsidR="004C54A9" w:rsidRPr="007F2865" w:rsidRDefault="004C54A9" w:rsidP="007F2865">
      <w:pPr>
        <w:tabs>
          <w:tab w:val="left" w:pos="5460"/>
        </w:tabs>
        <w:spacing w:after="0" w:line="360" w:lineRule="auto"/>
        <w:rPr>
          <w:rFonts w:ascii="Times New Roman" w:hAnsi="Times New Roman" w:cs="Times New Roman"/>
          <w:b/>
          <w:sz w:val="24"/>
          <w:szCs w:val="24"/>
        </w:rPr>
      </w:pPr>
    </w:p>
    <w:p w:rsidR="004C54A9" w:rsidRPr="007F2865" w:rsidRDefault="00397BED" w:rsidP="007F2865">
      <w:pPr>
        <w:tabs>
          <w:tab w:val="left" w:pos="5460"/>
        </w:tabs>
        <w:spacing w:after="0" w:line="360" w:lineRule="auto"/>
        <w:jc w:val="center"/>
        <w:rPr>
          <w:rFonts w:ascii="Times New Roman" w:hAnsi="Times New Roman" w:cs="Times New Roman"/>
          <w:sz w:val="24"/>
          <w:szCs w:val="24"/>
        </w:rPr>
      </w:pPr>
      <w:r w:rsidRPr="007F2865">
        <w:rPr>
          <w:rFonts w:ascii="Times New Roman" w:hAnsi="Times New Roman" w:cs="Times New Roman"/>
          <w:b/>
          <w:bCs/>
          <w:sz w:val="24"/>
          <w:szCs w:val="24"/>
          <w:lang w:val="en-US"/>
        </w:rPr>
        <w:t>Banner</w:t>
      </w:r>
    </w:p>
    <w:p w:rsidR="004C54A9" w:rsidRPr="007F2865" w:rsidRDefault="004C54A9" w:rsidP="007F2865">
      <w:pPr>
        <w:tabs>
          <w:tab w:val="left" w:pos="5460"/>
        </w:tabs>
        <w:spacing w:after="0" w:line="360" w:lineRule="auto"/>
        <w:rPr>
          <w:rFonts w:ascii="Times New Roman" w:hAnsi="Times New Roman" w:cs="Times New Roman"/>
          <w:b/>
          <w:sz w:val="24"/>
          <w:szCs w:val="24"/>
        </w:rPr>
      </w:pPr>
    </w:p>
    <w:p w:rsidR="004C54A9" w:rsidRPr="007F2865" w:rsidRDefault="004C54A9" w:rsidP="007F2865">
      <w:pPr>
        <w:tabs>
          <w:tab w:val="left" w:pos="5460"/>
        </w:tabs>
        <w:spacing w:after="0" w:line="360" w:lineRule="auto"/>
        <w:jc w:val="center"/>
        <w:rPr>
          <w:rFonts w:ascii="Times New Roman" w:hAnsi="Times New Roman" w:cs="Times New Roman"/>
          <w:b/>
          <w:sz w:val="24"/>
          <w:szCs w:val="24"/>
        </w:rPr>
      </w:pPr>
      <w:r w:rsidRPr="007F2865">
        <w:rPr>
          <w:rFonts w:ascii="Times New Roman" w:hAnsi="Times New Roman" w:cs="Times New Roman"/>
          <w:b/>
          <w:sz w:val="24"/>
          <w:szCs w:val="24"/>
        </w:rPr>
        <w:t>Tempat :</w:t>
      </w:r>
    </w:p>
    <w:p w:rsidR="004C54A9" w:rsidRPr="007F2865" w:rsidRDefault="004C54A9" w:rsidP="007F2865">
      <w:pPr>
        <w:tabs>
          <w:tab w:val="left" w:pos="5460"/>
        </w:tabs>
        <w:spacing w:after="0" w:line="360" w:lineRule="auto"/>
        <w:rPr>
          <w:rFonts w:ascii="Times New Roman" w:hAnsi="Times New Roman" w:cs="Times New Roman"/>
          <w:sz w:val="24"/>
          <w:szCs w:val="24"/>
        </w:rPr>
      </w:pPr>
    </w:p>
    <w:p w:rsidR="004C54A9" w:rsidRPr="007F2865" w:rsidRDefault="004C54A9" w:rsidP="007F2865">
      <w:pPr>
        <w:spacing w:line="360" w:lineRule="auto"/>
        <w:jc w:val="center"/>
        <w:rPr>
          <w:rFonts w:ascii="Times New Roman" w:hAnsi="Times New Roman" w:cs="Times New Roman"/>
          <w:color w:val="36363D"/>
          <w:sz w:val="24"/>
          <w:szCs w:val="24"/>
          <w:lang w:val="en-US"/>
        </w:rPr>
      </w:pPr>
      <w:proofErr w:type="spellStart"/>
      <w:r w:rsidRPr="007F2865">
        <w:rPr>
          <w:rFonts w:ascii="Times New Roman" w:hAnsi="Times New Roman" w:cs="Times New Roman"/>
          <w:b/>
          <w:bCs/>
          <w:color w:val="000000"/>
          <w:sz w:val="24"/>
          <w:szCs w:val="24"/>
          <w:lang w:val="en-US"/>
        </w:rPr>
        <w:t>Desa</w:t>
      </w:r>
      <w:proofErr w:type="spellEnd"/>
      <w:r w:rsidRPr="007F2865">
        <w:rPr>
          <w:rFonts w:ascii="Times New Roman" w:hAnsi="Times New Roman" w:cs="Times New Roman"/>
          <w:b/>
          <w:bCs/>
          <w:color w:val="000000"/>
          <w:sz w:val="24"/>
          <w:szCs w:val="24"/>
          <w:lang w:val="en-US"/>
        </w:rPr>
        <w:t xml:space="preserve"> </w:t>
      </w:r>
      <w:proofErr w:type="spellStart"/>
      <w:r w:rsidRPr="007F2865">
        <w:rPr>
          <w:rFonts w:ascii="Times New Roman" w:hAnsi="Times New Roman" w:cs="Times New Roman"/>
          <w:b/>
          <w:bCs/>
          <w:color w:val="000000"/>
          <w:sz w:val="24"/>
          <w:szCs w:val="24"/>
          <w:lang w:val="en-US"/>
        </w:rPr>
        <w:t>Semondo</w:t>
      </w:r>
      <w:proofErr w:type="spellEnd"/>
      <w:r w:rsidRPr="007F2865">
        <w:rPr>
          <w:rFonts w:ascii="Times New Roman" w:hAnsi="Times New Roman" w:cs="Times New Roman"/>
          <w:b/>
          <w:bCs/>
          <w:color w:val="000000"/>
          <w:sz w:val="24"/>
          <w:szCs w:val="24"/>
          <w:lang w:val="en-US"/>
        </w:rPr>
        <w:t xml:space="preserve"> </w:t>
      </w:r>
      <w:proofErr w:type="spellStart"/>
      <w:proofErr w:type="gramStart"/>
      <w:r w:rsidRPr="007F2865">
        <w:rPr>
          <w:rFonts w:ascii="Times New Roman" w:hAnsi="Times New Roman" w:cs="Times New Roman"/>
          <w:b/>
          <w:bCs/>
          <w:color w:val="000000"/>
          <w:sz w:val="24"/>
          <w:szCs w:val="24"/>
          <w:lang w:val="en-US"/>
        </w:rPr>
        <w:t>Rt</w:t>
      </w:r>
      <w:proofErr w:type="spellEnd"/>
      <w:proofErr w:type="gramEnd"/>
      <w:r w:rsidRPr="007F2865">
        <w:rPr>
          <w:rFonts w:ascii="Times New Roman" w:hAnsi="Times New Roman" w:cs="Times New Roman"/>
          <w:b/>
          <w:bCs/>
          <w:color w:val="000000"/>
          <w:sz w:val="24"/>
          <w:szCs w:val="24"/>
          <w:lang w:val="en-US"/>
        </w:rPr>
        <w:t xml:space="preserve"> 02 </w:t>
      </w:r>
      <w:proofErr w:type="spellStart"/>
      <w:r w:rsidRPr="007F2865">
        <w:rPr>
          <w:rFonts w:ascii="Times New Roman" w:hAnsi="Times New Roman" w:cs="Times New Roman"/>
          <w:b/>
          <w:bCs/>
          <w:color w:val="000000"/>
          <w:sz w:val="24"/>
          <w:szCs w:val="24"/>
          <w:lang w:val="en-US"/>
        </w:rPr>
        <w:t>Rw</w:t>
      </w:r>
      <w:proofErr w:type="spellEnd"/>
      <w:r w:rsidRPr="007F2865">
        <w:rPr>
          <w:rFonts w:ascii="Times New Roman" w:hAnsi="Times New Roman" w:cs="Times New Roman"/>
          <w:b/>
          <w:bCs/>
          <w:color w:val="000000"/>
          <w:sz w:val="24"/>
          <w:szCs w:val="24"/>
          <w:lang w:val="en-US"/>
        </w:rPr>
        <w:t xml:space="preserve"> 05</w:t>
      </w:r>
      <w:r w:rsidRPr="007F2865">
        <w:rPr>
          <w:rFonts w:ascii="Times New Roman" w:hAnsi="Times New Roman" w:cs="Times New Roman"/>
          <w:b/>
          <w:bCs/>
          <w:color w:val="000000"/>
          <w:sz w:val="24"/>
          <w:szCs w:val="24"/>
        </w:rPr>
        <w:t xml:space="preserve">, Kec. </w:t>
      </w:r>
      <w:proofErr w:type="spellStart"/>
      <w:r w:rsidRPr="007F2865">
        <w:rPr>
          <w:rFonts w:ascii="Times New Roman" w:hAnsi="Times New Roman" w:cs="Times New Roman"/>
          <w:b/>
          <w:bCs/>
          <w:color w:val="000000"/>
          <w:sz w:val="24"/>
          <w:szCs w:val="24"/>
          <w:lang w:val="en-US"/>
        </w:rPr>
        <w:t>Gombong</w:t>
      </w:r>
      <w:proofErr w:type="spellEnd"/>
      <w:r w:rsidRPr="007F2865">
        <w:rPr>
          <w:rFonts w:ascii="Times New Roman" w:hAnsi="Times New Roman" w:cs="Times New Roman"/>
          <w:b/>
          <w:bCs/>
          <w:color w:val="000000"/>
          <w:sz w:val="24"/>
          <w:szCs w:val="24"/>
        </w:rPr>
        <w:t xml:space="preserve">, Kabupaten </w:t>
      </w:r>
      <w:proofErr w:type="spellStart"/>
      <w:r w:rsidRPr="007F2865">
        <w:rPr>
          <w:rFonts w:ascii="Times New Roman" w:hAnsi="Times New Roman" w:cs="Times New Roman"/>
          <w:b/>
          <w:bCs/>
          <w:color w:val="000000"/>
          <w:sz w:val="24"/>
          <w:szCs w:val="24"/>
          <w:lang w:val="en-US"/>
        </w:rPr>
        <w:t>Kebumen</w:t>
      </w:r>
      <w:proofErr w:type="spellEnd"/>
      <w:r w:rsidRPr="007F2865">
        <w:rPr>
          <w:rFonts w:ascii="Times New Roman" w:hAnsi="Times New Roman" w:cs="Times New Roman"/>
          <w:b/>
          <w:bCs/>
          <w:color w:val="000000"/>
          <w:sz w:val="24"/>
          <w:szCs w:val="24"/>
        </w:rPr>
        <w:t xml:space="preserve">, Jawa Tengah </w:t>
      </w:r>
      <w:r w:rsidRPr="007F2865">
        <w:rPr>
          <w:rFonts w:ascii="Times New Roman" w:hAnsi="Times New Roman" w:cs="Times New Roman"/>
          <w:b/>
          <w:bCs/>
          <w:color w:val="000000"/>
          <w:sz w:val="24"/>
          <w:szCs w:val="24"/>
          <w:lang w:val="en-US"/>
        </w:rPr>
        <w:t>54413</w:t>
      </w:r>
    </w:p>
    <w:p w:rsidR="004C54A9" w:rsidRPr="007F2865" w:rsidRDefault="004C54A9" w:rsidP="007F2865">
      <w:pPr>
        <w:pStyle w:val="NoSpacing"/>
        <w:spacing w:line="360" w:lineRule="auto"/>
        <w:jc w:val="center"/>
        <w:rPr>
          <w:rFonts w:ascii="Times New Roman" w:hAnsi="Times New Roman" w:cs="Times New Roman"/>
          <w:color w:val="36363D"/>
          <w:sz w:val="24"/>
          <w:szCs w:val="24"/>
          <w:lang w:val="en-US"/>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 xml:space="preserve">Pada Tanggal </w:t>
      </w:r>
      <w:r w:rsidRPr="007F2865">
        <w:rPr>
          <w:rFonts w:ascii="Times New Roman" w:hAnsi="Times New Roman" w:cs="Times New Roman"/>
          <w:sz w:val="24"/>
          <w:szCs w:val="24"/>
          <w:lang w:val="en-US"/>
        </w:rPr>
        <w:t xml:space="preserve">2 </w:t>
      </w:r>
      <w:r w:rsidRPr="007F2865">
        <w:rPr>
          <w:rFonts w:ascii="Times New Roman" w:hAnsi="Times New Roman" w:cs="Times New Roman"/>
          <w:sz w:val="24"/>
          <w:szCs w:val="24"/>
        </w:rPr>
        <w:t>Bu</w:t>
      </w:r>
      <w:proofErr w:type="spellStart"/>
      <w:r w:rsidRPr="007F2865">
        <w:rPr>
          <w:rFonts w:ascii="Times New Roman" w:hAnsi="Times New Roman" w:cs="Times New Roman"/>
          <w:sz w:val="24"/>
          <w:szCs w:val="24"/>
          <w:lang w:val="en-US"/>
        </w:rPr>
        <w:t>lan</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Juni</w:t>
      </w:r>
      <w:proofErr w:type="spellEnd"/>
      <w:r w:rsidRPr="007F2865">
        <w:rPr>
          <w:rFonts w:ascii="Times New Roman" w:hAnsi="Times New Roman" w:cs="Times New Roman"/>
          <w:sz w:val="24"/>
          <w:szCs w:val="24"/>
          <w:lang w:val="en-US"/>
        </w:rPr>
        <w:t xml:space="preserve"> </w:t>
      </w:r>
      <w:r w:rsidRPr="007F2865">
        <w:rPr>
          <w:rFonts w:ascii="Times New Roman" w:hAnsi="Times New Roman" w:cs="Times New Roman"/>
          <w:sz w:val="24"/>
          <w:szCs w:val="24"/>
        </w:rPr>
        <w:t>Tahun 2021.</w:t>
      </w:r>
    </w:p>
    <w:p w:rsidR="004C54A9" w:rsidRPr="007F2865" w:rsidRDefault="004C54A9" w:rsidP="007F2865">
      <w:pPr>
        <w:pStyle w:val="NoSpacing"/>
        <w:spacing w:line="360" w:lineRule="auto"/>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tbl>
      <w:tblPr>
        <w:tblStyle w:val="TableGrid"/>
        <w:tblW w:w="0" w:type="auto"/>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60"/>
        <w:gridCol w:w="3658"/>
      </w:tblGrid>
      <w:tr w:rsidR="004C54A9" w:rsidRPr="007F2865" w:rsidTr="00590A69">
        <w:tc>
          <w:tcPr>
            <w:tcW w:w="5127" w:type="dxa"/>
          </w:tcPr>
          <w:p w:rsidR="004C54A9" w:rsidRPr="007F2865" w:rsidRDefault="004C54A9" w:rsidP="007F2865">
            <w:pPr>
              <w:pStyle w:val="NoSpacing"/>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Wakasek 4</w:t>
            </w: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roofErr w:type="spellStart"/>
            <w:r w:rsidRPr="007F2865">
              <w:rPr>
                <w:rFonts w:ascii="Times New Roman" w:hAnsi="Times New Roman" w:cs="Times New Roman"/>
                <w:sz w:val="24"/>
                <w:szCs w:val="24"/>
                <w:lang w:val="en-US"/>
              </w:rPr>
              <w:t>Sardi,S.Pd</w:t>
            </w:r>
            <w:proofErr w:type="spellEnd"/>
          </w:p>
        </w:tc>
        <w:tc>
          <w:tcPr>
            <w:tcW w:w="4115" w:type="dxa"/>
          </w:tcPr>
          <w:p w:rsidR="004C54A9" w:rsidRPr="007F2865" w:rsidRDefault="004C54A9" w:rsidP="007F2865">
            <w:pPr>
              <w:pStyle w:val="NoSpacing"/>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Pembimbing</w:t>
            </w: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color w:val="36363D"/>
                <w:sz w:val="24"/>
                <w:szCs w:val="24"/>
              </w:rPr>
            </w:pPr>
            <w:proofErr w:type="spellStart"/>
            <w:r w:rsidRPr="007F2865">
              <w:rPr>
                <w:rFonts w:ascii="Times New Roman" w:hAnsi="Times New Roman" w:cs="Times New Roman"/>
                <w:color w:val="36363D"/>
                <w:sz w:val="24"/>
                <w:szCs w:val="24"/>
                <w:lang w:val="en-US"/>
              </w:rPr>
              <w:t>Ambar</w:t>
            </w:r>
            <w:proofErr w:type="spellEnd"/>
            <w:r w:rsidRPr="007F2865">
              <w:rPr>
                <w:rFonts w:ascii="Times New Roman" w:hAnsi="Times New Roman" w:cs="Times New Roman"/>
                <w:color w:val="36363D"/>
                <w:sz w:val="24"/>
                <w:szCs w:val="24"/>
                <w:lang w:val="en-US"/>
              </w:rPr>
              <w:t xml:space="preserve"> </w:t>
            </w:r>
            <w:proofErr w:type="spellStart"/>
            <w:r w:rsidRPr="007F2865">
              <w:rPr>
                <w:rFonts w:ascii="Times New Roman" w:hAnsi="Times New Roman" w:cs="Times New Roman"/>
                <w:color w:val="36363D"/>
                <w:sz w:val="24"/>
                <w:szCs w:val="24"/>
                <w:lang w:val="en-US"/>
              </w:rPr>
              <w:t>Kurniawan</w:t>
            </w:r>
            <w:proofErr w:type="spellEnd"/>
            <w:r w:rsidRPr="007F2865">
              <w:rPr>
                <w:rFonts w:ascii="Times New Roman" w:hAnsi="Times New Roman" w:cs="Times New Roman"/>
                <w:color w:val="36363D"/>
                <w:sz w:val="24"/>
                <w:szCs w:val="24"/>
                <w:lang w:val="en-US"/>
              </w:rPr>
              <w:t xml:space="preserve">, </w:t>
            </w:r>
            <w:proofErr w:type="spellStart"/>
            <w:r w:rsidRPr="007F2865">
              <w:rPr>
                <w:rFonts w:ascii="Times New Roman" w:hAnsi="Times New Roman" w:cs="Times New Roman"/>
                <w:color w:val="36363D"/>
                <w:sz w:val="24"/>
                <w:szCs w:val="24"/>
                <w:lang w:val="en-US"/>
              </w:rPr>
              <w:t>S.Pd</w:t>
            </w:r>
            <w:proofErr w:type="spellEnd"/>
          </w:p>
        </w:tc>
      </w:tr>
    </w:tbl>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Mengetahui</w:t>
      </w:r>
    </w:p>
    <w:p w:rsidR="004C54A9" w:rsidRPr="007F2865" w:rsidRDefault="004C54A9" w:rsidP="007F2865">
      <w:pPr>
        <w:pStyle w:val="NoSpacing"/>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Kepala Sekolah</w:t>
      </w: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tabs>
          <w:tab w:val="left" w:pos="0"/>
        </w:tabs>
        <w:spacing w:after="0" w:line="360" w:lineRule="auto"/>
        <w:jc w:val="center"/>
        <w:rPr>
          <w:rFonts w:ascii="Times New Roman" w:hAnsi="Times New Roman" w:cs="Times New Roman"/>
          <w:sz w:val="24"/>
          <w:szCs w:val="24"/>
          <w:u w:val="single"/>
        </w:rPr>
      </w:pPr>
      <w:r w:rsidRPr="007F2865">
        <w:rPr>
          <w:rFonts w:ascii="Times New Roman" w:hAnsi="Times New Roman" w:cs="Times New Roman"/>
          <w:sz w:val="24"/>
          <w:szCs w:val="24"/>
        </w:rPr>
        <w:t xml:space="preserve">  </w:t>
      </w:r>
      <w:r w:rsidRPr="007F2865">
        <w:rPr>
          <w:rFonts w:ascii="Times New Roman" w:hAnsi="Times New Roman" w:cs="Times New Roman"/>
          <w:sz w:val="24"/>
          <w:szCs w:val="24"/>
          <w:u w:val="single"/>
        </w:rPr>
        <w:t xml:space="preserve"> Ari Kusworo, S.Kom,.M.Cs</w:t>
      </w:r>
    </w:p>
    <w:p w:rsidR="004C54A9" w:rsidRPr="007F2865" w:rsidRDefault="00696FF3" w:rsidP="007F2865">
      <w:pPr>
        <w:tabs>
          <w:tab w:val="left" w:pos="0"/>
        </w:tabs>
        <w:spacing w:after="0" w:line="360" w:lineRule="auto"/>
        <w:rPr>
          <w:rFonts w:ascii="Times New Roman" w:hAnsi="Times New Roman" w:cs="Times New Roman"/>
          <w:sz w:val="24"/>
          <w:szCs w:val="24"/>
        </w:rPr>
        <w:sectPr w:rsidR="004C54A9" w:rsidRPr="007F2865" w:rsidSect="0051723F">
          <w:headerReference w:type="default" r:id="rId9"/>
          <w:footerReference w:type="default" r:id="rId10"/>
          <w:pgSz w:w="11907" w:h="16840" w:code="9"/>
          <w:pgMar w:top="1701" w:right="1134" w:bottom="1134" w:left="1701" w:header="720" w:footer="720" w:gutter="0"/>
          <w:pgNumType w:fmt="lowerRoman" w:start="1"/>
          <w:cols w:space="720"/>
          <w:docGrid w:linePitch="360"/>
        </w:sectPr>
      </w:pPr>
      <w:r w:rsidRPr="007F2865">
        <w:rPr>
          <w:rFonts w:ascii="Times New Roman" w:hAnsi="Times New Roman" w:cs="Times New Roman"/>
          <w:sz w:val="24"/>
          <w:szCs w:val="24"/>
        </w:rPr>
        <w:tab/>
      </w:r>
      <w:r w:rsidRPr="007F2865">
        <w:rPr>
          <w:rFonts w:ascii="Times New Roman" w:hAnsi="Times New Roman" w:cs="Times New Roman"/>
          <w:sz w:val="24"/>
          <w:szCs w:val="24"/>
        </w:rPr>
        <w:tab/>
      </w:r>
      <w:r w:rsidRPr="007F2865">
        <w:rPr>
          <w:rFonts w:ascii="Times New Roman" w:hAnsi="Times New Roman" w:cs="Times New Roman"/>
          <w:sz w:val="24"/>
          <w:szCs w:val="24"/>
        </w:rPr>
        <w:tab/>
      </w:r>
      <w:r w:rsidRPr="007F2865">
        <w:rPr>
          <w:rFonts w:ascii="Times New Roman" w:hAnsi="Times New Roman" w:cs="Times New Roman"/>
          <w:sz w:val="24"/>
          <w:szCs w:val="24"/>
        </w:rPr>
        <w:tab/>
        <w:t xml:space="preserve">   </w:t>
      </w:r>
      <w:r w:rsidRPr="007F2865">
        <w:rPr>
          <w:rFonts w:ascii="Times New Roman" w:hAnsi="Times New Roman" w:cs="Times New Roman"/>
          <w:sz w:val="24"/>
          <w:szCs w:val="24"/>
          <w:lang w:val="en-US"/>
        </w:rPr>
        <w:t xml:space="preserve"> </w:t>
      </w:r>
      <w:r w:rsidR="004C54A9" w:rsidRPr="007F2865">
        <w:rPr>
          <w:rFonts w:ascii="Times New Roman" w:hAnsi="Times New Roman" w:cs="Times New Roman"/>
          <w:sz w:val="24"/>
          <w:szCs w:val="24"/>
        </w:rPr>
        <w:t xml:space="preserve">  NUPTK.9748760662200022</w:t>
      </w:r>
    </w:p>
    <w:p w:rsidR="004C54A9" w:rsidRPr="007F2865" w:rsidRDefault="004C54A9" w:rsidP="007F2865">
      <w:pPr>
        <w:tabs>
          <w:tab w:val="left" w:pos="5460"/>
        </w:tabs>
        <w:spacing w:after="0" w:line="360" w:lineRule="auto"/>
        <w:jc w:val="center"/>
        <w:rPr>
          <w:rFonts w:ascii="Times New Roman" w:hAnsi="Times New Roman" w:cs="Times New Roman"/>
          <w:b/>
          <w:sz w:val="24"/>
          <w:szCs w:val="24"/>
        </w:rPr>
      </w:pPr>
      <w:r w:rsidRPr="007F2865">
        <w:rPr>
          <w:rFonts w:ascii="Times New Roman" w:hAnsi="Times New Roman" w:cs="Times New Roman"/>
          <w:b/>
          <w:sz w:val="24"/>
          <w:szCs w:val="24"/>
        </w:rPr>
        <w:lastRenderedPageBreak/>
        <w:t>LEMBAR PENGESAHAN DARI INDUSTRI</w:t>
      </w:r>
    </w:p>
    <w:p w:rsidR="004C54A9" w:rsidRPr="007F2865" w:rsidRDefault="004C54A9" w:rsidP="007F2865">
      <w:pPr>
        <w:tabs>
          <w:tab w:val="left" w:pos="5460"/>
        </w:tabs>
        <w:spacing w:after="0" w:line="360" w:lineRule="auto"/>
        <w:jc w:val="center"/>
        <w:rPr>
          <w:rFonts w:ascii="Times New Roman" w:hAnsi="Times New Roman" w:cs="Times New Roman"/>
          <w:b/>
          <w:sz w:val="24"/>
          <w:szCs w:val="24"/>
        </w:rPr>
      </w:pPr>
    </w:p>
    <w:p w:rsidR="004C54A9" w:rsidRPr="007F2865" w:rsidRDefault="004C54A9" w:rsidP="007F2865">
      <w:pPr>
        <w:spacing w:line="360" w:lineRule="auto"/>
        <w:jc w:val="center"/>
        <w:rPr>
          <w:rFonts w:ascii="Times New Roman" w:hAnsi="Times New Roman" w:cs="Times New Roman"/>
          <w:sz w:val="24"/>
          <w:szCs w:val="24"/>
          <w:lang w:val="en-US"/>
        </w:rPr>
      </w:pPr>
      <w:r w:rsidRPr="007F2865">
        <w:rPr>
          <w:rFonts w:ascii="Times New Roman" w:hAnsi="Times New Roman" w:cs="Times New Roman"/>
          <w:sz w:val="24"/>
          <w:szCs w:val="24"/>
        </w:rPr>
        <w:t xml:space="preserve">Laporan Praktek Kerja Lapangan ini telah diperiksa dan disetujui oleh Pembimbing PKL dan Pimpinan dari </w:t>
      </w:r>
      <w:r w:rsidRPr="007F2865">
        <w:rPr>
          <w:rFonts w:ascii="Times New Roman" w:hAnsi="Times New Roman" w:cs="Times New Roman"/>
          <w:color w:val="0070C0"/>
          <w:sz w:val="24"/>
          <w:szCs w:val="24"/>
        </w:rPr>
        <w:t xml:space="preserve"> </w:t>
      </w:r>
      <w:r w:rsidRPr="007F2865">
        <w:rPr>
          <w:rFonts w:ascii="Times New Roman" w:hAnsi="Times New Roman" w:cs="Times New Roman"/>
          <w:b/>
          <w:bCs/>
          <w:sz w:val="24"/>
          <w:szCs w:val="24"/>
          <w:lang w:val="en-US"/>
        </w:rPr>
        <w:t>MAGENTA DIGITAL PRINTING</w:t>
      </w:r>
    </w:p>
    <w:p w:rsidR="004C54A9" w:rsidRPr="007F2865" w:rsidRDefault="004C54A9" w:rsidP="007F2865">
      <w:pPr>
        <w:tabs>
          <w:tab w:val="left" w:pos="5460"/>
        </w:tabs>
        <w:spacing w:after="0"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Disahkan pada Tanggal :........................................</w:t>
      </w: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 xml:space="preserve">Mengetahui </w:t>
      </w:r>
    </w:p>
    <w:p w:rsidR="004C54A9" w:rsidRPr="007F2865" w:rsidRDefault="004C54A9" w:rsidP="007F2865">
      <w:pPr>
        <w:pStyle w:val="NoSpacing"/>
        <w:spacing w:line="36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4C54A9" w:rsidRPr="007F2865" w:rsidTr="00645918">
        <w:tc>
          <w:tcPr>
            <w:tcW w:w="4621" w:type="dxa"/>
          </w:tcPr>
          <w:p w:rsidR="004C54A9" w:rsidRPr="007F2865" w:rsidRDefault="004C54A9" w:rsidP="007F2865">
            <w:pPr>
              <w:pStyle w:val="NoSpacing"/>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Pimpinan Industri</w:t>
            </w: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roofErr w:type="spellStart"/>
            <w:r w:rsidRPr="007F2865">
              <w:rPr>
                <w:rFonts w:ascii="Times New Roman" w:hAnsi="Times New Roman" w:cs="Times New Roman"/>
                <w:sz w:val="24"/>
                <w:szCs w:val="24"/>
                <w:lang w:val="en-US"/>
              </w:rPr>
              <w:t>Andi</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Retiyadi</w:t>
            </w:r>
            <w:proofErr w:type="spellEnd"/>
          </w:p>
        </w:tc>
        <w:tc>
          <w:tcPr>
            <w:tcW w:w="4621" w:type="dxa"/>
          </w:tcPr>
          <w:p w:rsidR="004C54A9" w:rsidRPr="007F2865" w:rsidRDefault="004C54A9" w:rsidP="007F2865">
            <w:pPr>
              <w:pStyle w:val="NoSpacing"/>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Pembimbing PKL di Industri</w:t>
            </w: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roofErr w:type="spellStart"/>
            <w:r w:rsidRPr="007F2865">
              <w:rPr>
                <w:rFonts w:ascii="Times New Roman" w:hAnsi="Times New Roman" w:cs="Times New Roman"/>
                <w:sz w:val="24"/>
                <w:szCs w:val="24"/>
                <w:lang w:val="en-US"/>
              </w:rPr>
              <w:t>Dwi</w:t>
            </w:r>
            <w:proofErr w:type="spellEnd"/>
            <w:r w:rsidRPr="007F2865">
              <w:rPr>
                <w:rFonts w:ascii="Times New Roman" w:hAnsi="Times New Roman" w:cs="Times New Roman"/>
                <w:sz w:val="24"/>
                <w:szCs w:val="24"/>
                <w:lang w:val="en-US"/>
              </w:rPr>
              <w:t xml:space="preserve"> Lestari </w:t>
            </w:r>
            <w:proofErr w:type="spellStart"/>
            <w:r w:rsidRPr="007F2865">
              <w:rPr>
                <w:rFonts w:ascii="Times New Roman" w:hAnsi="Times New Roman" w:cs="Times New Roman"/>
                <w:sz w:val="24"/>
                <w:szCs w:val="24"/>
                <w:lang w:val="en-US"/>
              </w:rPr>
              <w:t>Ningsih</w:t>
            </w:r>
            <w:proofErr w:type="spellEnd"/>
          </w:p>
          <w:p w:rsidR="004C54A9" w:rsidRPr="007F2865" w:rsidRDefault="004C54A9" w:rsidP="007F2865">
            <w:pPr>
              <w:pStyle w:val="NoSpacing"/>
              <w:spacing w:line="360" w:lineRule="auto"/>
              <w:jc w:val="center"/>
              <w:rPr>
                <w:rFonts w:ascii="Times New Roman" w:hAnsi="Times New Roman" w:cs="Times New Roman"/>
                <w:sz w:val="24"/>
                <w:szCs w:val="24"/>
              </w:rPr>
            </w:pPr>
          </w:p>
        </w:tc>
      </w:tr>
    </w:tbl>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tabs>
          <w:tab w:val="left" w:pos="5460"/>
        </w:tabs>
        <w:spacing w:after="0" w:line="360" w:lineRule="auto"/>
        <w:rPr>
          <w:rFonts w:ascii="Times New Roman" w:hAnsi="Times New Roman" w:cs="Times New Roman"/>
          <w:sz w:val="24"/>
          <w:szCs w:val="24"/>
        </w:rPr>
      </w:pPr>
    </w:p>
    <w:p w:rsidR="004C54A9" w:rsidRPr="007F2865" w:rsidRDefault="004C54A9" w:rsidP="007F2865">
      <w:pPr>
        <w:tabs>
          <w:tab w:val="left" w:pos="5460"/>
        </w:tabs>
        <w:spacing w:line="360" w:lineRule="auto"/>
        <w:rPr>
          <w:rFonts w:ascii="Times New Roman" w:hAnsi="Times New Roman" w:cs="Times New Roman"/>
          <w:sz w:val="24"/>
          <w:szCs w:val="24"/>
        </w:rPr>
      </w:pPr>
    </w:p>
    <w:p w:rsidR="004C54A9" w:rsidRPr="007F2865" w:rsidRDefault="004C54A9" w:rsidP="007F2865">
      <w:pPr>
        <w:tabs>
          <w:tab w:val="left" w:pos="5460"/>
        </w:tabs>
        <w:spacing w:line="360" w:lineRule="auto"/>
        <w:rPr>
          <w:rFonts w:ascii="Times New Roman" w:hAnsi="Times New Roman" w:cs="Times New Roman"/>
          <w:sz w:val="24"/>
          <w:szCs w:val="24"/>
          <w:lang w:val="en-US"/>
        </w:rPr>
      </w:pPr>
    </w:p>
    <w:p w:rsidR="004C54A9" w:rsidRDefault="004C54A9" w:rsidP="007F2865">
      <w:pPr>
        <w:spacing w:line="360" w:lineRule="auto"/>
        <w:rPr>
          <w:rFonts w:ascii="Times New Roman" w:hAnsi="Times New Roman" w:cs="Times New Roman"/>
          <w:sz w:val="24"/>
          <w:szCs w:val="24"/>
          <w:lang w:val="en-US"/>
        </w:rPr>
      </w:pPr>
    </w:p>
    <w:p w:rsidR="0051723F" w:rsidRDefault="0051723F" w:rsidP="007F2865">
      <w:pPr>
        <w:spacing w:line="360" w:lineRule="auto"/>
        <w:rPr>
          <w:rFonts w:ascii="Times New Roman" w:hAnsi="Times New Roman" w:cs="Times New Roman"/>
          <w:sz w:val="24"/>
          <w:szCs w:val="24"/>
          <w:lang w:val="en-US"/>
        </w:rPr>
      </w:pPr>
    </w:p>
    <w:p w:rsidR="0051723F" w:rsidRPr="007F2865" w:rsidRDefault="0051723F" w:rsidP="007F2865">
      <w:pPr>
        <w:spacing w:line="360" w:lineRule="auto"/>
        <w:rPr>
          <w:rFonts w:ascii="Times New Roman" w:hAnsi="Times New Roman" w:cs="Times New Roman"/>
          <w:sz w:val="24"/>
          <w:szCs w:val="24"/>
          <w:lang w:val="en-US"/>
        </w:rPr>
      </w:pPr>
    </w:p>
    <w:p w:rsidR="00646321" w:rsidRDefault="00646321" w:rsidP="007F2865">
      <w:pPr>
        <w:tabs>
          <w:tab w:val="left" w:pos="5460"/>
        </w:tabs>
        <w:spacing w:after="0" w:line="360" w:lineRule="auto"/>
        <w:rPr>
          <w:rFonts w:ascii="Times New Roman" w:hAnsi="Times New Roman" w:cs="Times New Roman"/>
          <w:sz w:val="24"/>
          <w:szCs w:val="24"/>
          <w:lang w:val="en-US"/>
        </w:rPr>
      </w:pPr>
    </w:p>
    <w:p w:rsidR="0051723F" w:rsidRPr="007F2865" w:rsidRDefault="0051723F" w:rsidP="007F2865">
      <w:pPr>
        <w:tabs>
          <w:tab w:val="left" w:pos="5460"/>
        </w:tabs>
        <w:spacing w:after="0" w:line="360" w:lineRule="auto"/>
        <w:rPr>
          <w:rFonts w:ascii="Times New Roman" w:hAnsi="Times New Roman" w:cs="Times New Roman"/>
          <w:b/>
          <w:sz w:val="24"/>
          <w:szCs w:val="24"/>
          <w:lang w:val="en-US"/>
        </w:rPr>
      </w:pPr>
    </w:p>
    <w:p w:rsidR="004C54A9" w:rsidRPr="007F2865" w:rsidRDefault="004C54A9" w:rsidP="007F2865">
      <w:pPr>
        <w:tabs>
          <w:tab w:val="left" w:pos="5460"/>
        </w:tabs>
        <w:spacing w:after="0" w:line="360" w:lineRule="auto"/>
        <w:jc w:val="center"/>
        <w:rPr>
          <w:rFonts w:ascii="Times New Roman" w:hAnsi="Times New Roman" w:cs="Times New Roman"/>
          <w:b/>
          <w:sz w:val="24"/>
          <w:szCs w:val="24"/>
        </w:rPr>
      </w:pPr>
      <w:r w:rsidRPr="007F2865">
        <w:rPr>
          <w:rFonts w:ascii="Times New Roman" w:hAnsi="Times New Roman" w:cs="Times New Roman"/>
          <w:b/>
          <w:sz w:val="24"/>
          <w:szCs w:val="24"/>
        </w:rPr>
        <w:lastRenderedPageBreak/>
        <w:t>LEMBAR PENGESAHAN DARI TEAM PENGUJI</w:t>
      </w:r>
    </w:p>
    <w:p w:rsidR="004C54A9" w:rsidRPr="007F2865" w:rsidRDefault="004C54A9" w:rsidP="007F2865">
      <w:pPr>
        <w:tabs>
          <w:tab w:val="left" w:pos="5460"/>
        </w:tabs>
        <w:spacing w:after="0" w:line="360" w:lineRule="auto"/>
        <w:jc w:val="center"/>
        <w:rPr>
          <w:rFonts w:ascii="Times New Roman" w:hAnsi="Times New Roman" w:cs="Times New Roman"/>
          <w:b/>
          <w:sz w:val="24"/>
          <w:szCs w:val="24"/>
        </w:rPr>
      </w:pPr>
    </w:p>
    <w:p w:rsidR="004C54A9" w:rsidRPr="007F2865" w:rsidRDefault="004C54A9" w:rsidP="007F2865">
      <w:pPr>
        <w:tabs>
          <w:tab w:val="left" w:pos="5460"/>
        </w:tabs>
        <w:spacing w:line="360" w:lineRule="auto"/>
        <w:jc w:val="both"/>
        <w:rPr>
          <w:rFonts w:ascii="Times New Roman" w:hAnsi="Times New Roman" w:cs="Times New Roman"/>
          <w:sz w:val="24"/>
          <w:szCs w:val="24"/>
        </w:rPr>
      </w:pPr>
      <w:r w:rsidRPr="007F2865">
        <w:rPr>
          <w:rFonts w:ascii="Times New Roman" w:hAnsi="Times New Roman" w:cs="Times New Roman"/>
          <w:sz w:val="24"/>
          <w:szCs w:val="24"/>
        </w:rPr>
        <w:t>Laporan Praktek Kerja Lapangan ini telah diperiksa dan disetujui untuk diujikan di depan Team Penguji :</w:t>
      </w:r>
    </w:p>
    <w:p w:rsidR="004C54A9" w:rsidRPr="007F2865" w:rsidRDefault="004C54A9" w:rsidP="007F2865">
      <w:pPr>
        <w:tabs>
          <w:tab w:val="left" w:pos="5460"/>
        </w:tabs>
        <w:spacing w:line="360" w:lineRule="auto"/>
        <w:rPr>
          <w:rFonts w:ascii="Times New Roman" w:hAnsi="Times New Roman" w:cs="Times New Roman"/>
          <w:sz w:val="24"/>
          <w:szCs w:val="24"/>
          <w:lang w:val="en-US"/>
        </w:rPr>
      </w:pPr>
    </w:p>
    <w:p w:rsidR="004C54A9" w:rsidRPr="007F2865" w:rsidRDefault="004C54A9" w:rsidP="007F2865">
      <w:pPr>
        <w:pStyle w:val="NoSpacing"/>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Pada Tanggal :....................................................</w:t>
      </w:r>
    </w:p>
    <w:p w:rsidR="004C54A9" w:rsidRPr="007F2865" w:rsidRDefault="004C54A9" w:rsidP="007F2865">
      <w:pPr>
        <w:tabs>
          <w:tab w:val="left" w:pos="5460"/>
        </w:tabs>
        <w:spacing w:line="360" w:lineRule="auto"/>
        <w:rPr>
          <w:rFonts w:ascii="Times New Roman" w:hAnsi="Times New Roman" w:cs="Times New Roman"/>
          <w:sz w:val="24"/>
          <w:szCs w:val="24"/>
        </w:rPr>
      </w:pPr>
    </w:p>
    <w:p w:rsidR="004C54A9" w:rsidRPr="007F2865" w:rsidRDefault="004C54A9" w:rsidP="007F2865">
      <w:pPr>
        <w:tabs>
          <w:tab w:val="left" w:pos="5460"/>
        </w:tabs>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4C54A9" w:rsidRPr="007F2865" w:rsidTr="00645918">
        <w:tc>
          <w:tcPr>
            <w:tcW w:w="4621" w:type="dxa"/>
          </w:tcPr>
          <w:p w:rsidR="004C54A9" w:rsidRPr="007F2865" w:rsidRDefault="004C54A9" w:rsidP="007F2865">
            <w:pPr>
              <w:tabs>
                <w:tab w:val="left" w:pos="5460"/>
              </w:tabs>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Penguji</w:t>
            </w:r>
          </w:p>
          <w:p w:rsidR="004C54A9" w:rsidRPr="007F2865" w:rsidRDefault="004C54A9" w:rsidP="007F2865">
            <w:pPr>
              <w:tabs>
                <w:tab w:val="left" w:pos="5460"/>
              </w:tabs>
              <w:spacing w:line="360" w:lineRule="auto"/>
              <w:jc w:val="center"/>
              <w:rPr>
                <w:rFonts w:ascii="Times New Roman" w:hAnsi="Times New Roman" w:cs="Times New Roman"/>
                <w:sz w:val="24"/>
                <w:szCs w:val="24"/>
              </w:rPr>
            </w:pPr>
          </w:p>
          <w:p w:rsidR="004C54A9" w:rsidRPr="007F2865" w:rsidRDefault="004C54A9" w:rsidP="007F2865">
            <w:pPr>
              <w:tabs>
                <w:tab w:val="left" w:pos="5460"/>
              </w:tabs>
              <w:spacing w:line="360" w:lineRule="auto"/>
              <w:jc w:val="center"/>
              <w:rPr>
                <w:rFonts w:ascii="Times New Roman" w:hAnsi="Times New Roman" w:cs="Times New Roman"/>
                <w:sz w:val="24"/>
                <w:szCs w:val="24"/>
              </w:rPr>
            </w:pPr>
          </w:p>
          <w:p w:rsidR="004C54A9" w:rsidRPr="007F2865" w:rsidRDefault="004C54A9" w:rsidP="007F2865">
            <w:pPr>
              <w:tabs>
                <w:tab w:val="left" w:pos="5460"/>
              </w:tabs>
              <w:spacing w:line="360" w:lineRule="auto"/>
              <w:jc w:val="center"/>
              <w:rPr>
                <w:rFonts w:ascii="Times New Roman" w:hAnsi="Times New Roman" w:cs="Times New Roman"/>
                <w:sz w:val="24"/>
                <w:szCs w:val="24"/>
              </w:rPr>
            </w:pPr>
          </w:p>
          <w:p w:rsidR="004C54A9" w:rsidRPr="007F2865" w:rsidRDefault="004C54A9" w:rsidP="007F2865">
            <w:pPr>
              <w:tabs>
                <w:tab w:val="left" w:pos="5460"/>
              </w:tabs>
              <w:spacing w:line="360" w:lineRule="auto"/>
              <w:jc w:val="center"/>
              <w:rPr>
                <w:rFonts w:ascii="Times New Roman" w:hAnsi="Times New Roman" w:cs="Times New Roman"/>
                <w:sz w:val="24"/>
                <w:szCs w:val="24"/>
              </w:rPr>
            </w:pPr>
          </w:p>
          <w:p w:rsidR="004C54A9" w:rsidRPr="007F2865" w:rsidRDefault="004C54A9" w:rsidP="007F2865">
            <w:pPr>
              <w:tabs>
                <w:tab w:val="left" w:pos="5460"/>
              </w:tabs>
              <w:spacing w:line="360" w:lineRule="auto"/>
              <w:jc w:val="center"/>
              <w:rPr>
                <w:rFonts w:ascii="Times New Roman" w:hAnsi="Times New Roman" w:cs="Times New Roman"/>
                <w:sz w:val="24"/>
                <w:szCs w:val="24"/>
              </w:rPr>
            </w:pPr>
          </w:p>
          <w:p w:rsidR="004C54A9" w:rsidRPr="007F2865" w:rsidRDefault="004C54A9" w:rsidP="007F2865">
            <w:pPr>
              <w:tabs>
                <w:tab w:val="left" w:pos="5460"/>
              </w:tabs>
              <w:spacing w:line="360" w:lineRule="auto"/>
              <w:rPr>
                <w:rFonts w:ascii="Times New Roman" w:hAnsi="Times New Roman" w:cs="Times New Roman"/>
                <w:sz w:val="24"/>
                <w:szCs w:val="24"/>
                <w:lang w:val="en-US"/>
              </w:rPr>
            </w:pPr>
          </w:p>
          <w:p w:rsidR="004C54A9" w:rsidRPr="007F2865" w:rsidRDefault="004C54A9" w:rsidP="007F2865">
            <w:pPr>
              <w:spacing w:line="360" w:lineRule="auto"/>
              <w:rPr>
                <w:rFonts w:ascii="Times New Roman" w:hAnsi="Times New Roman" w:cs="Times New Roman"/>
                <w:sz w:val="24"/>
                <w:szCs w:val="24"/>
              </w:rPr>
            </w:pPr>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Nurhedi</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Dwiarjanto</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S.Kom</w:t>
            </w:r>
            <w:proofErr w:type="spellEnd"/>
          </w:p>
        </w:tc>
        <w:tc>
          <w:tcPr>
            <w:tcW w:w="4621" w:type="dxa"/>
          </w:tcPr>
          <w:p w:rsidR="004C54A9" w:rsidRPr="007F2865" w:rsidRDefault="004C54A9" w:rsidP="007F2865">
            <w:pPr>
              <w:tabs>
                <w:tab w:val="left" w:pos="5460"/>
              </w:tabs>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Pembimbing</w:t>
            </w:r>
          </w:p>
          <w:p w:rsidR="004C54A9" w:rsidRPr="007F2865" w:rsidRDefault="004C54A9" w:rsidP="007F2865">
            <w:pPr>
              <w:tabs>
                <w:tab w:val="left" w:pos="5460"/>
              </w:tabs>
              <w:spacing w:line="360" w:lineRule="auto"/>
              <w:jc w:val="center"/>
              <w:rPr>
                <w:rFonts w:ascii="Times New Roman" w:hAnsi="Times New Roman" w:cs="Times New Roman"/>
                <w:sz w:val="24"/>
                <w:szCs w:val="24"/>
              </w:rPr>
            </w:pPr>
          </w:p>
          <w:p w:rsidR="004C54A9" w:rsidRPr="007F2865" w:rsidRDefault="004C54A9" w:rsidP="007F2865">
            <w:pPr>
              <w:tabs>
                <w:tab w:val="left" w:pos="5460"/>
              </w:tabs>
              <w:spacing w:line="360" w:lineRule="auto"/>
              <w:jc w:val="center"/>
              <w:rPr>
                <w:rFonts w:ascii="Times New Roman" w:hAnsi="Times New Roman" w:cs="Times New Roman"/>
                <w:sz w:val="24"/>
                <w:szCs w:val="24"/>
              </w:rPr>
            </w:pPr>
          </w:p>
          <w:p w:rsidR="004C54A9" w:rsidRPr="007F2865" w:rsidRDefault="004C54A9" w:rsidP="007F2865">
            <w:pPr>
              <w:tabs>
                <w:tab w:val="left" w:pos="5460"/>
              </w:tabs>
              <w:spacing w:line="360" w:lineRule="auto"/>
              <w:jc w:val="center"/>
              <w:rPr>
                <w:rFonts w:ascii="Times New Roman" w:hAnsi="Times New Roman" w:cs="Times New Roman"/>
                <w:sz w:val="24"/>
                <w:szCs w:val="24"/>
              </w:rPr>
            </w:pPr>
          </w:p>
          <w:p w:rsidR="004C54A9" w:rsidRPr="007F2865" w:rsidRDefault="004C54A9" w:rsidP="007F2865">
            <w:pPr>
              <w:tabs>
                <w:tab w:val="left" w:pos="5460"/>
              </w:tabs>
              <w:spacing w:line="360" w:lineRule="auto"/>
              <w:jc w:val="center"/>
              <w:rPr>
                <w:rFonts w:ascii="Times New Roman" w:hAnsi="Times New Roman" w:cs="Times New Roman"/>
                <w:sz w:val="24"/>
                <w:szCs w:val="24"/>
              </w:rPr>
            </w:pPr>
          </w:p>
          <w:p w:rsidR="004C54A9" w:rsidRPr="007F2865" w:rsidRDefault="004C54A9" w:rsidP="007F2865">
            <w:pPr>
              <w:tabs>
                <w:tab w:val="left" w:pos="5460"/>
              </w:tabs>
              <w:spacing w:line="360" w:lineRule="auto"/>
              <w:jc w:val="center"/>
              <w:rPr>
                <w:rFonts w:ascii="Times New Roman" w:hAnsi="Times New Roman" w:cs="Times New Roman"/>
                <w:sz w:val="24"/>
                <w:szCs w:val="24"/>
              </w:rPr>
            </w:pPr>
          </w:p>
          <w:p w:rsidR="004C54A9" w:rsidRPr="007F2865" w:rsidRDefault="004C54A9" w:rsidP="007F2865">
            <w:pPr>
              <w:tabs>
                <w:tab w:val="left" w:pos="5460"/>
              </w:tabs>
              <w:spacing w:line="360" w:lineRule="auto"/>
              <w:jc w:val="center"/>
              <w:rPr>
                <w:rFonts w:ascii="Times New Roman" w:hAnsi="Times New Roman" w:cs="Times New Roman"/>
                <w:sz w:val="24"/>
                <w:szCs w:val="24"/>
              </w:rPr>
            </w:pPr>
          </w:p>
          <w:p w:rsidR="004C54A9" w:rsidRPr="007F2865" w:rsidRDefault="004C54A9" w:rsidP="007F2865">
            <w:pPr>
              <w:spacing w:line="360" w:lineRule="auto"/>
              <w:rPr>
                <w:rFonts w:ascii="Times New Roman" w:hAnsi="Times New Roman" w:cs="Times New Roman"/>
                <w:sz w:val="24"/>
                <w:szCs w:val="24"/>
              </w:rPr>
            </w:pPr>
            <w:r w:rsidRPr="007F2865">
              <w:rPr>
                <w:rFonts w:ascii="Times New Roman" w:hAnsi="Times New Roman" w:cs="Times New Roman"/>
                <w:sz w:val="24"/>
                <w:szCs w:val="24"/>
              </w:rPr>
              <w:t xml:space="preserve">                  </w:t>
            </w:r>
            <w:proofErr w:type="spellStart"/>
            <w:r w:rsidRPr="007F2865">
              <w:rPr>
                <w:rFonts w:ascii="Times New Roman" w:hAnsi="Times New Roman" w:cs="Times New Roman"/>
                <w:sz w:val="24"/>
                <w:szCs w:val="24"/>
                <w:lang w:val="en-US"/>
              </w:rPr>
              <w:t>Allin</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Yudho</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Swasono</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S.Kom</w:t>
            </w:r>
            <w:proofErr w:type="spellEnd"/>
          </w:p>
          <w:p w:rsidR="004C54A9" w:rsidRPr="007F2865" w:rsidRDefault="004C54A9" w:rsidP="007F2865">
            <w:pPr>
              <w:tabs>
                <w:tab w:val="left" w:pos="5460"/>
              </w:tabs>
              <w:spacing w:line="360" w:lineRule="auto"/>
              <w:jc w:val="center"/>
              <w:rPr>
                <w:rFonts w:ascii="Times New Roman" w:hAnsi="Times New Roman" w:cs="Times New Roman"/>
                <w:sz w:val="24"/>
                <w:szCs w:val="24"/>
              </w:rPr>
            </w:pPr>
          </w:p>
          <w:p w:rsidR="004C54A9" w:rsidRPr="007F2865" w:rsidRDefault="004C54A9" w:rsidP="007F2865">
            <w:pPr>
              <w:tabs>
                <w:tab w:val="left" w:pos="5460"/>
              </w:tabs>
              <w:spacing w:line="360" w:lineRule="auto"/>
              <w:jc w:val="center"/>
              <w:rPr>
                <w:rFonts w:ascii="Times New Roman" w:hAnsi="Times New Roman" w:cs="Times New Roman"/>
                <w:sz w:val="24"/>
                <w:szCs w:val="24"/>
              </w:rPr>
            </w:pPr>
          </w:p>
        </w:tc>
      </w:tr>
    </w:tbl>
    <w:p w:rsidR="004C54A9" w:rsidRPr="007F2865" w:rsidRDefault="004C54A9" w:rsidP="007F2865">
      <w:pPr>
        <w:tabs>
          <w:tab w:val="left" w:pos="5460"/>
        </w:tabs>
        <w:spacing w:line="360" w:lineRule="auto"/>
        <w:rPr>
          <w:rFonts w:ascii="Times New Roman" w:hAnsi="Times New Roman" w:cs="Times New Roman"/>
          <w:sz w:val="24"/>
          <w:szCs w:val="24"/>
        </w:rPr>
      </w:pPr>
    </w:p>
    <w:p w:rsidR="004C54A9" w:rsidRPr="007F2865" w:rsidRDefault="004C54A9" w:rsidP="007F2865">
      <w:pPr>
        <w:tabs>
          <w:tab w:val="left" w:pos="5460"/>
        </w:tabs>
        <w:spacing w:line="360" w:lineRule="auto"/>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r w:rsidRPr="007F2865">
        <w:rPr>
          <w:rFonts w:ascii="Times New Roman" w:hAnsi="Times New Roman" w:cs="Times New Roman"/>
          <w:sz w:val="24"/>
          <w:szCs w:val="24"/>
        </w:rPr>
        <w:t>Mengetahui</w:t>
      </w:r>
    </w:p>
    <w:p w:rsidR="004C54A9" w:rsidRPr="007F2865" w:rsidRDefault="004C54A9" w:rsidP="007F2865">
      <w:pPr>
        <w:pStyle w:val="NoSpacing"/>
        <w:spacing w:line="360" w:lineRule="auto"/>
        <w:jc w:val="center"/>
        <w:rPr>
          <w:rFonts w:ascii="Times New Roman" w:hAnsi="Times New Roman" w:cs="Times New Roman"/>
          <w:sz w:val="24"/>
          <w:szCs w:val="24"/>
          <w:lang w:val="en-US"/>
        </w:rPr>
      </w:pPr>
      <w:r w:rsidRPr="007F2865">
        <w:rPr>
          <w:rFonts w:ascii="Times New Roman" w:hAnsi="Times New Roman" w:cs="Times New Roman"/>
          <w:sz w:val="24"/>
          <w:szCs w:val="24"/>
        </w:rPr>
        <w:t xml:space="preserve">Kepala Kompetensi Keahlian </w:t>
      </w:r>
      <w:proofErr w:type="spellStart"/>
      <w:r w:rsidRPr="007F2865">
        <w:rPr>
          <w:rFonts w:ascii="Times New Roman" w:hAnsi="Times New Roman" w:cs="Times New Roman"/>
          <w:sz w:val="24"/>
          <w:szCs w:val="24"/>
          <w:lang w:val="en-US"/>
        </w:rPr>
        <w:t>Teknik</w:t>
      </w:r>
      <w:proofErr w:type="spellEnd"/>
      <w:r w:rsidRPr="007F2865">
        <w:rPr>
          <w:rFonts w:ascii="Times New Roman" w:hAnsi="Times New Roman" w:cs="Times New Roman"/>
          <w:sz w:val="24"/>
          <w:szCs w:val="24"/>
          <w:lang w:val="en-US"/>
        </w:rPr>
        <w:t xml:space="preserve"> Multimedia</w:t>
      </w: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rPr>
      </w:pPr>
    </w:p>
    <w:p w:rsidR="004C54A9" w:rsidRPr="007F2865" w:rsidRDefault="004C54A9" w:rsidP="007F2865">
      <w:pPr>
        <w:pStyle w:val="NoSpacing"/>
        <w:spacing w:line="360" w:lineRule="auto"/>
        <w:jc w:val="center"/>
        <w:rPr>
          <w:rFonts w:ascii="Times New Roman" w:hAnsi="Times New Roman" w:cs="Times New Roman"/>
          <w:sz w:val="24"/>
          <w:szCs w:val="24"/>
          <w:lang w:val="en-US"/>
        </w:rPr>
      </w:pPr>
      <w:proofErr w:type="spellStart"/>
      <w:r w:rsidRPr="007F2865">
        <w:rPr>
          <w:rFonts w:ascii="Times New Roman" w:hAnsi="Times New Roman" w:cs="Times New Roman"/>
          <w:sz w:val="24"/>
          <w:szCs w:val="24"/>
          <w:lang w:val="en-US"/>
        </w:rPr>
        <w:t>Nurhedi</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Dwiarjanto</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S.Kom</w:t>
      </w:r>
      <w:proofErr w:type="spellEnd"/>
    </w:p>
    <w:p w:rsidR="004A5DB8" w:rsidRPr="007F2865" w:rsidRDefault="004A5DB8" w:rsidP="007F2865">
      <w:pPr>
        <w:spacing w:line="360" w:lineRule="auto"/>
        <w:jc w:val="center"/>
        <w:rPr>
          <w:rFonts w:ascii="Times New Roman" w:hAnsi="Times New Roman" w:cs="Times New Roman"/>
          <w:b/>
          <w:bCs/>
          <w:sz w:val="24"/>
          <w:szCs w:val="24"/>
          <w:lang w:val="en-US"/>
        </w:rPr>
      </w:pPr>
    </w:p>
    <w:p w:rsidR="004A5DB8" w:rsidRPr="007F2865" w:rsidRDefault="004A5DB8" w:rsidP="007F2865">
      <w:pPr>
        <w:spacing w:line="360" w:lineRule="auto"/>
        <w:jc w:val="center"/>
        <w:rPr>
          <w:rFonts w:ascii="Times New Roman" w:hAnsi="Times New Roman" w:cs="Times New Roman"/>
          <w:b/>
          <w:bCs/>
          <w:sz w:val="24"/>
          <w:szCs w:val="24"/>
          <w:lang w:val="en-US"/>
        </w:rPr>
      </w:pPr>
    </w:p>
    <w:p w:rsidR="004A5DB8" w:rsidRPr="007F2865" w:rsidRDefault="004A5DB8" w:rsidP="007F2865">
      <w:pPr>
        <w:spacing w:line="360" w:lineRule="auto"/>
        <w:jc w:val="center"/>
        <w:rPr>
          <w:rFonts w:ascii="Times New Roman" w:hAnsi="Times New Roman" w:cs="Times New Roman"/>
          <w:b/>
          <w:bCs/>
          <w:sz w:val="24"/>
          <w:szCs w:val="24"/>
          <w:lang w:val="en-US"/>
        </w:rPr>
      </w:pPr>
    </w:p>
    <w:p w:rsidR="009B5907" w:rsidRPr="007F2865" w:rsidRDefault="004C54A9" w:rsidP="007F2865">
      <w:pPr>
        <w:spacing w:line="360" w:lineRule="auto"/>
        <w:jc w:val="center"/>
        <w:rPr>
          <w:rFonts w:ascii="Times New Roman" w:hAnsi="Times New Roman" w:cs="Times New Roman"/>
          <w:b/>
          <w:bCs/>
          <w:sz w:val="24"/>
          <w:szCs w:val="24"/>
          <w:lang w:val="en-US"/>
        </w:rPr>
      </w:pPr>
      <w:r w:rsidRPr="007F2865">
        <w:rPr>
          <w:rFonts w:ascii="Times New Roman" w:hAnsi="Times New Roman" w:cs="Times New Roman"/>
          <w:b/>
          <w:bCs/>
          <w:sz w:val="24"/>
          <w:szCs w:val="24"/>
        </w:rPr>
        <w:lastRenderedPageBreak/>
        <w:t>MOTTO</w:t>
      </w:r>
    </w:p>
    <w:p w:rsidR="00590A69" w:rsidRPr="007F2865" w:rsidRDefault="00590A69" w:rsidP="007F2865">
      <w:pPr>
        <w:numPr>
          <w:ilvl w:val="0"/>
          <w:numId w:val="11"/>
        </w:num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7F2865">
        <w:rPr>
          <w:rFonts w:ascii="Times New Roman" w:eastAsia="Times New Roman" w:hAnsi="Times New Roman" w:cs="Times New Roman"/>
          <w:sz w:val="24"/>
          <w:szCs w:val="24"/>
          <w:lang w:val="en-US"/>
        </w:rPr>
        <w:t>Jangan</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ingat</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lelahnya</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belajar</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tapi</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ingat</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buah</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manisnya</w:t>
      </w:r>
      <w:proofErr w:type="spellEnd"/>
      <w:r w:rsidRPr="007F2865">
        <w:rPr>
          <w:rFonts w:ascii="Times New Roman" w:eastAsia="Times New Roman" w:hAnsi="Times New Roman" w:cs="Times New Roman"/>
          <w:sz w:val="24"/>
          <w:szCs w:val="24"/>
          <w:lang w:val="en-US"/>
        </w:rPr>
        <w:t xml:space="preserve"> yang </w:t>
      </w:r>
      <w:proofErr w:type="spellStart"/>
      <w:r w:rsidRPr="007F2865">
        <w:rPr>
          <w:rFonts w:ascii="Times New Roman" w:eastAsia="Times New Roman" w:hAnsi="Times New Roman" w:cs="Times New Roman"/>
          <w:sz w:val="24"/>
          <w:szCs w:val="24"/>
          <w:lang w:val="en-US"/>
        </w:rPr>
        <w:t>bisa</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dipetik</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kelak</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ketika</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sukses</w:t>
      </w:r>
      <w:proofErr w:type="spellEnd"/>
      <w:r w:rsidRPr="007F2865">
        <w:rPr>
          <w:rFonts w:ascii="Times New Roman" w:eastAsia="Times New Roman" w:hAnsi="Times New Roman" w:cs="Times New Roman"/>
          <w:sz w:val="24"/>
          <w:szCs w:val="24"/>
          <w:lang w:val="en-US"/>
        </w:rPr>
        <w:t>.</w:t>
      </w:r>
    </w:p>
    <w:p w:rsidR="00590A69" w:rsidRPr="007F2865" w:rsidRDefault="00590A69" w:rsidP="007F2865">
      <w:pPr>
        <w:numPr>
          <w:ilvl w:val="0"/>
          <w:numId w:val="11"/>
        </w:num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7F2865">
        <w:rPr>
          <w:rFonts w:ascii="Times New Roman" w:eastAsia="Times New Roman" w:hAnsi="Times New Roman" w:cs="Times New Roman"/>
          <w:sz w:val="24"/>
          <w:szCs w:val="24"/>
          <w:lang w:val="en-US"/>
        </w:rPr>
        <w:t>Tidak</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ada</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hal</w:t>
      </w:r>
      <w:proofErr w:type="spellEnd"/>
      <w:r w:rsidRPr="007F2865">
        <w:rPr>
          <w:rFonts w:ascii="Times New Roman" w:eastAsia="Times New Roman" w:hAnsi="Times New Roman" w:cs="Times New Roman"/>
          <w:sz w:val="24"/>
          <w:szCs w:val="24"/>
          <w:lang w:val="en-US"/>
        </w:rPr>
        <w:t xml:space="preserve"> yang </w:t>
      </w:r>
      <w:proofErr w:type="spellStart"/>
      <w:r w:rsidRPr="007F2865">
        <w:rPr>
          <w:rFonts w:ascii="Times New Roman" w:eastAsia="Times New Roman" w:hAnsi="Times New Roman" w:cs="Times New Roman"/>
          <w:sz w:val="24"/>
          <w:szCs w:val="24"/>
          <w:lang w:val="en-US"/>
        </w:rPr>
        <w:t>sia-sia</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dalam</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belajar</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karena</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ilmu</w:t>
      </w:r>
      <w:proofErr w:type="spellEnd"/>
      <w:r w:rsidRPr="007F2865">
        <w:rPr>
          <w:rFonts w:ascii="Times New Roman" w:eastAsia="Times New Roman" w:hAnsi="Times New Roman" w:cs="Times New Roman"/>
          <w:sz w:val="24"/>
          <w:szCs w:val="24"/>
          <w:lang w:val="en-US"/>
        </w:rPr>
        <w:t xml:space="preserve"> </w:t>
      </w:r>
      <w:proofErr w:type="spellStart"/>
      <w:proofErr w:type="gramStart"/>
      <w:r w:rsidRPr="007F2865">
        <w:rPr>
          <w:rFonts w:ascii="Times New Roman" w:eastAsia="Times New Roman" w:hAnsi="Times New Roman" w:cs="Times New Roman"/>
          <w:sz w:val="24"/>
          <w:szCs w:val="24"/>
          <w:lang w:val="en-US"/>
        </w:rPr>
        <w:t>akan</w:t>
      </w:r>
      <w:proofErr w:type="spellEnd"/>
      <w:proofErr w:type="gram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bermanfaat</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pada</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waktunya</w:t>
      </w:r>
      <w:proofErr w:type="spellEnd"/>
      <w:r w:rsidRPr="007F2865">
        <w:rPr>
          <w:rFonts w:ascii="Times New Roman" w:eastAsia="Times New Roman" w:hAnsi="Times New Roman" w:cs="Times New Roman"/>
          <w:sz w:val="24"/>
          <w:szCs w:val="24"/>
          <w:lang w:val="en-US"/>
        </w:rPr>
        <w:t>.</w:t>
      </w:r>
    </w:p>
    <w:p w:rsidR="00590A69" w:rsidRPr="007F2865" w:rsidRDefault="00590A69" w:rsidP="007F2865">
      <w:pPr>
        <w:numPr>
          <w:ilvl w:val="0"/>
          <w:numId w:val="11"/>
        </w:num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7F2865">
        <w:rPr>
          <w:rFonts w:ascii="Times New Roman" w:eastAsia="Times New Roman" w:hAnsi="Times New Roman" w:cs="Times New Roman"/>
          <w:sz w:val="24"/>
          <w:szCs w:val="24"/>
          <w:lang w:val="en-US"/>
        </w:rPr>
        <w:t>Kegagalan</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dan</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kesalahan</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mengajari</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kta</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untuk</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mengambil</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pelajaran</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dan</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menjadi</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lebih</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baik</w:t>
      </w:r>
      <w:proofErr w:type="spellEnd"/>
      <w:r w:rsidRPr="007F2865">
        <w:rPr>
          <w:rFonts w:ascii="Times New Roman" w:eastAsia="Times New Roman" w:hAnsi="Times New Roman" w:cs="Times New Roman"/>
          <w:sz w:val="24"/>
          <w:szCs w:val="24"/>
          <w:lang w:val="en-US"/>
        </w:rPr>
        <w:t>.</w:t>
      </w:r>
    </w:p>
    <w:p w:rsidR="004C54A9" w:rsidRPr="007F2865" w:rsidRDefault="004C54A9" w:rsidP="007F2865">
      <w:pPr>
        <w:spacing w:line="360" w:lineRule="auto"/>
        <w:ind w:left="360"/>
        <w:jc w:val="both"/>
        <w:rPr>
          <w:rFonts w:ascii="Times New Roman" w:hAnsi="Times New Roman" w:cs="Times New Roman"/>
          <w:sz w:val="24"/>
          <w:szCs w:val="24"/>
        </w:rPr>
      </w:pPr>
    </w:p>
    <w:p w:rsidR="004C54A9" w:rsidRPr="007F2865" w:rsidRDefault="004C54A9" w:rsidP="007F2865">
      <w:pPr>
        <w:spacing w:line="360" w:lineRule="auto"/>
        <w:jc w:val="both"/>
        <w:rPr>
          <w:rFonts w:ascii="Times New Roman" w:hAnsi="Times New Roman" w:cs="Times New Roman"/>
          <w:sz w:val="24"/>
          <w:szCs w:val="24"/>
        </w:rPr>
      </w:pPr>
    </w:p>
    <w:p w:rsidR="004C54A9" w:rsidRPr="007F2865" w:rsidRDefault="004C54A9" w:rsidP="007F2865">
      <w:pPr>
        <w:spacing w:line="360" w:lineRule="auto"/>
        <w:jc w:val="both"/>
        <w:rPr>
          <w:rFonts w:ascii="Times New Roman" w:hAnsi="Times New Roman" w:cs="Times New Roman"/>
          <w:sz w:val="24"/>
          <w:szCs w:val="24"/>
        </w:rPr>
      </w:pPr>
    </w:p>
    <w:p w:rsidR="004C54A9" w:rsidRPr="007F2865" w:rsidRDefault="004C54A9" w:rsidP="007F2865">
      <w:pPr>
        <w:spacing w:line="360" w:lineRule="auto"/>
        <w:jc w:val="both"/>
        <w:rPr>
          <w:rFonts w:ascii="Times New Roman" w:hAnsi="Times New Roman" w:cs="Times New Roman"/>
          <w:sz w:val="24"/>
          <w:szCs w:val="24"/>
        </w:rPr>
      </w:pPr>
    </w:p>
    <w:p w:rsidR="004C54A9" w:rsidRPr="007F2865" w:rsidRDefault="004C54A9" w:rsidP="007F2865">
      <w:pPr>
        <w:spacing w:line="360" w:lineRule="auto"/>
        <w:jc w:val="both"/>
        <w:rPr>
          <w:rFonts w:ascii="Times New Roman" w:hAnsi="Times New Roman" w:cs="Times New Roman"/>
          <w:sz w:val="24"/>
          <w:szCs w:val="24"/>
        </w:rPr>
      </w:pPr>
    </w:p>
    <w:p w:rsidR="004C54A9" w:rsidRPr="007F2865" w:rsidRDefault="004C54A9" w:rsidP="007F2865">
      <w:pPr>
        <w:spacing w:line="360" w:lineRule="auto"/>
        <w:jc w:val="both"/>
        <w:rPr>
          <w:rFonts w:ascii="Times New Roman" w:hAnsi="Times New Roman" w:cs="Times New Roman"/>
          <w:sz w:val="24"/>
          <w:szCs w:val="24"/>
        </w:rPr>
      </w:pPr>
    </w:p>
    <w:p w:rsidR="004C54A9" w:rsidRPr="007F2865" w:rsidRDefault="004C54A9" w:rsidP="007F2865">
      <w:pPr>
        <w:spacing w:line="360" w:lineRule="auto"/>
        <w:jc w:val="both"/>
        <w:rPr>
          <w:rFonts w:ascii="Times New Roman" w:hAnsi="Times New Roman" w:cs="Times New Roman"/>
          <w:sz w:val="24"/>
          <w:szCs w:val="24"/>
        </w:rPr>
      </w:pPr>
    </w:p>
    <w:p w:rsidR="004C54A9" w:rsidRPr="007F2865" w:rsidRDefault="004C54A9" w:rsidP="007F2865">
      <w:pPr>
        <w:spacing w:line="360" w:lineRule="auto"/>
        <w:jc w:val="both"/>
        <w:rPr>
          <w:rFonts w:ascii="Times New Roman" w:hAnsi="Times New Roman" w:cs="Times New Roman"/>
          <w:sz w:val="24"/>
          <w:szCs w:val="24"/>
        </w:rPr>
      </w:pPr>
    </w:p>
    <w:p w:rsidR="004C54A9" w:rsidRPr="007F2865" w:rsidRDefault="004C54A9" w:rsidP="007F2865">
      <w:pPr>
        <w:spacing w:line="360" w:lineRule="auto"/>
        <w:jc w:val="both"/>
        <w:rPr>
          <w:rFonts w:ascii="Times New Roman" w:hAnsi="Times New Roman" w:cs="Times New Roman"/>
          <w:sz w:val="24"/>
          <w:szCs w:val="24"/>
        </w:rPr>
      </w:pPr>
    </w:p>
    <w:p w:rsidR="004C54A9" w:rsidRPr="007F2865" w:rsidRDefault="004C54A9" w:rsidP="007F2865">
      <w:pPr>
        <w:spacing w:line="360" w:lineRule="auto"/>
        <w:jc w:val="both"/>
        <w:rPr>
          <w:rFonts w:ascii="Times New Roman" w:hAnsi="Times New Roman" w:cs="Times New Roman"/>
          <w:sz w:val="24"/>
          <w:szCs w:val="24"/>
        </w:rPr>
      </w:pPr>
    </w:p>
    <w:p w:rsidR="004C54A9" w:rsidRPr="007F2865" w:rsidRDefault="004C54A9" w:rsidP="007F2865">
      <w:pPr>
        <w:spacing w:line="360" w:lineRule="auto"/>
        <w:jc w:val="both"/>
        <w:rPr>
          <w:rFonts w:ascii="Times New Roman" w:hAnsi="Times New Roman" w:cs="Times New Roman"/>
          <w:sz w:val="24"/>
          <w:szCs w:val="24"/>
        </w:rPr>
      </w:pPr>
    </w:p>
    <w:p w:rsidR="004C54A9" w:rsidRPr="007F2865" w:rsidRDefault="004C54A9" w:rsidP="007F2865">
      <w:pPr>
        <w:spacing w:line="360" w:lineRule="auto"/>
        <w:ind w:left="2880"/>
        <w:rPr>
          <w:rFonts w:ascii="Times New Roman" w:hAnsi="Times New Roman" w:cs="Times New Roman"/>
          <w:sz w:val="24"/>
          <w:szCs w:val="24"/>
          <w:lang w:val="en-US"/>
        </w:rPr>
      </w:pPr>
    </w:p>
    <w:p w:rsidR="00646321" w:rsidRPr="007F2865" w:rsidRDefault="00646321" w:rsidP="007F2865">
      <w:pPr>
        <w:spacing w:line="360" w:lineRule="auto"/>
        <w:ind w:left="2880"/>
        <w:rPr>
          <w:rFonts w:ascii="Times New Roman" w:hAnsi="Times New Roman" w:cs="Times New Roman"/>
          <w:sz w:val="24"/>
          <w:szCs w:val="24"/>
          <w:lang w:val="en-US"/>
        </w:rPr>
      </w:pPr>
    </w:p>
    <w:p w:rsidR="00646321" w:rsidRPr="007F2865" w:rsidRDefault="00646321" w:rsidP="007F2865">
      <w:pPr>
        <w:spacing w:line="360" w:lineRule="auto"/>
        <w:ind w:left="2880"/>
        <w:rPr>
          <w:rFonts w:ascii="Times New Roman" w:hAnsi="Times New Roman" w:cs="Times New Roman"/>
          <w:sz w:val="24"/>
          <w:szCs w:val="24"/>
          <w:lang w:val="en-US"/>
        </w:rPr>
      </w:pPr>
    </w:p>
    <w:p w:rsidR="004A5DB8" w:rsidRPr="007F2865" w:rsidRDefault="004A5DB8" w:rsidP="007F2865">
      <w:pPr>
        <w:spacing w:line="360" w:lineRule="auto"/>
        <w:ind w:left="2880"/>
        <w:rPr>
          <w:rFonts w:ascii="Times New Roman" w:hAnsi="Times New Roman" w:cs="Times New Roman"/>
          <w:sz w:val="24"/>
          <w:szCs w:val="24"/>
          <w:lang w:val="en-US"/>
        </w:rPr>
      </w:pPr>
    </w:p>
    <w:p w:rsidR="004A5DB8" w:rsidRPr="007F2865" w:rsidRDefault="004A5DB8" w:rsidP="007F2865">
      <w:pPr>
        <w:spacing w:line="360" w:lineRule="auto"/>
        <w:ind w:left="2880"/>
        <w:rPr>
          <w:rFonts w:ascii="Times New Roman" w:hAnsi="Times New Roman" w:cs="Times New Roman"/>
          <w:sz w:val="24"/>
          <w:szCs w:val="24"/>
          <w:lang w:val="en-US"/>
        </w:rPr>
      </w:pPr>
    </w:p>
    <w:p w:rsidR="004A5DB8" w:rsidRPr="007F2865" w:rsidRDefault="004A5DB8" w:rsidP="007F2865">
      <w:pPr>
        <w:spacing w:line="360" w:lineRule="auto"/>
        <w:ind w:left="2880"/>
        <w:rPr>
          <w:rFonts w:ascii="Times New Roman" w:hAnsi="Times New Roman" w:cs="Times New Roman"/>
          <w:sz w:val="24"/>
          <w:szCs w:val="24"/>
          <w:lang w:val="en-US"/>
        </w:rPr>
      </w:pPr>
    </w:p>
    <w:p w:rsidR="004C54A9" w:rsidRPr="007F2865" w:rsidRDefault="004C54A9" w:rsidP="007F2865">
      <w:pPr>
        <w:spacing w:line="360" w:lineRule="auto"/>
        <w:ind w:left="2880" w:firstLine="720"/>
        <w:rPr>
          <w:rFonts w:ascii="Times New Roman" w:hAnsi="Times New Roman" w:cs="Times New Roman"/>
          <w:b/>
          <w:bCs/>
          <w:color w:val="000000"/>
          <w:sz w:val="24"/>
          <w:szCs w:val="24"/>
          <w:lang w:val="en-US"/>
        </w:rPr>
      </w:pPr>
    </w:p>
    <w:p w:rsidR="004C54A9" w:rsidRPr="007F2865" w:rsidRDefault="00646321" w:rsidP="007F2865">
      <w:pPr>
        <w:spacing w:line="360" w:lineRule="auto"/>
        <w:rPr>
          <w:rFonts w:ascii="Times New Roman" w:hAnsi="Times New Roman" w:cs="Times New Roman"/>
          <w:sz w:val="24"/>
          <w:szCs w:val="24"/>
          <w:lang w:val="en-US"/>
        </w:rPr>
      </w:pPr>
      <w:r w:rsidRPr="007F2865">
        <w:rPr>
          <w:rFonts w:ascii="Times New Roman" w:hAnsi="Times New Roman" w:cs="Times New Roman"/>
          <w:b/>
          <w:bCs/>
          <w:color w:val="000000"/>
          <w:sz w:val="24"/>
          <w:szCs w:val="24"/>
          <w:lang w:val="en-US"/>
        </w:rPr>
        <w:lastRenderedPageBreak/>
        <w:t xml:space="preserve">                                              </w:t>
      </w:r>
      <w:r w:rsidR="004A5DB8" w:rsidRPr="007F2865">
        <w:rPr>
          <w:rFonts w:ascii="Times New Roman" w:hAnsi="Times New Roman" w:cs="Times New Roman"/>
          <w:b/>
          <w:bCs/>
          <w:color w:val="000000"/>
          <w:sz w:val="24"/>
          <w:szCs w:val="24"/>
          <w:lang w:val="en-US"/>
        </w:rPr>
        <w:t xml:space="preserve">             </w:t>
      </w:r>
      <w:r w:rsidRPr="007F2865">
        <w:rPr>
          <w:rFonts w:ascii="Times New Roman" w:hAnsi="Times New Roman" w:cs="Times New Roman"/>
          <w:b/>
          <w:bCs/>
          <w:color w:val="000000"/>
          <w:sz w:val="24"/>
          <w:szCs w:val="24"/>
          <w:lang w:val="en-US"/>
        </w:rPr>
        <w:t xml:space="preserve">  </w:t>
      </w:r>
      <w:r w:rsidR="004C54A9" w:rsidRPr="007F2865">
        <w:rPr>
          <w:rFonts w:ascii="Times New Roman" w:hAnsi="Times New Roman" w:cs="Times New Roman"/>
          <w:b/>
          <w:bCs/>
          <w:color w:val="000000"/>
          <w:sz w:val="24"/>
          <w:szCs w:val="24"/>
        </w:rPr>
        <w:t>Kata Pengantar</w:t>
      </w:r>
    </w:p>
    <w:p w:rsidR="004C54A9" w:rsidRPr="007F2865" w:rsidRDefault="004C54A9" w:rsidP="007F2865">
      <w:pPr>
        <w:spacing w:line="360" w:lineRule="auto"/>
        <w:ind w:firstLine="720"/>
        <w:rPr>
          <w:rFonts w:ascii="Times New Roman" w:hAnsi="Times New Roman" w:cs="Times New Roman"/>
          <w:sz w:val="24"/>
          <w:szCs w:val="24"/>
        </w:rPr>
      </w:pPr>
      <w:r w:rsidRPr="007F2865">
        <w:rPr>
          <w:rFonts w:ascii="Times New Roman" w:hAnsi="Times New Roman" w:cs="Times New Roman"/>
          <w:sz w:val="24"/>
          <w:szCs w:val="24"/>
        </w:rPr>
        <w:t>Puji syukur kita panjatkan ke hadirat Allah SWT yang telah melimpahkan rahmat taufik serta hidayah-Nya sehingga dapat menyelesaikan Laporan Hasil PKL ini dengan baik. Laporan hasil praktik Kerja Lapangan ini disusun sebagai salah satu syarat untuk mengikuti Ujian Sekolah Berstandar Nasional di Sekolah Menengah Kejuruan Wongsorejo Gombong serta laporan ini juga sebagai pelengkap kegiatan Praktik Kerja Lapangan yang telah dilaksanakan.</w:t>
      </w:r>
    </w:p>
    <w:p w:rsidR="004C54A9" w:rsidRPr="007F2865" w:rsidRDefault="004C54A9" w:rsidP="007F2865">
      <w:pPr>
        <w:spacing w:line="360" w:lineRule="auto"/>
        <w:ind w:firstLine="720"/>
        <w:rPr>
          <w:rFonts w:ascii="Times New Roman" w:hAnsi="Times New Roman" w:cs="Times New Roman"/>
          <w:sz w:val="24"/>
          <w:szCs w:val="24"/>
        </w:rPr>
      </w:pPr>
      <w:r w:rsidRPr="007F2865">
        <w:rPr>
          <w:rFonts w:ascii="Times New Roman" w:hAnsi="Times New Roman" w:cs="Times New Roman"/>
          <w:sz w:val="24"/>
          <w:szCs w:val="24"/>
        </w:rPr>
        <w:t>Dalam Laporan PKL ini masih banyak terdapat kekurangan dan kesalahan walau demikian semoga memberi pengetahuan bagi pembaca dan pihak terkait PKL Dan juga bimbingannya kepada kami. Ucapan terimakasih ini kami tunjukkan kepada :</w:t>
      </w:r>
    </w:p>
    <w:p w:rsidR="004C54A9" w:rsidRPr="007F2865" w:rsidRDefault="004C54A9" w:rsidP="007F2865">
      <w:pPr>
        <w:pStyle w:val="ListParagraph"/>
        <w:numPr>
          <w:ilvl w:val="0"/>
          <w:numId w:val="6"/>
        </w:numPr>
        <w:spacing w:line="360" w:lineRule="auto"/>
        <w:rPr>
          <w:rFonts w:ascii="Times New Roman" w:hAnsi="Times New Roman" w:cs="Times New Roman"/>
          <w:sz w:val="24"/>
          <w:szCs w:val="24"/>
        </w:rPr>
      </w:pPr>
      <w:r w:rsidRPr="007F2865">
        <w:rPr>
          <w:rFonts w:ascii="Times New Roman" w:hAnsi="Times New Roman" w:cs="Times New Roman"/>
          <w:sz w:val="24"/>
          <w:szCs w:val="24"/>
        </w:rPr>
        <w:t>Bapak Ari Kusworo, S.Kom,M.Cs, selaku kepala sekolah SMK Wongsorejo.</w:t>
      </w:r>
    </w:p>
    <w:p w:rsidR="004C54A9" w:rsidRPr="007F2865" w:rsidRDefault="004C54A9" w:rsidP="007F2865">
      <w:pPr>
        <w:pStyle w:val="ListParagraph"/>
        <w:numPr>
          <w:ilvl w:val="0"/>
          <w:numId w:val="6"/>
        </w:numPr>
        <w:spacing w:line="360" w:lineRule="auto"/>
        <w:rPr>
          <w:rFonts w:ascii="Times New Roman" w:hAnsi="Times New Roman" w:cs="Times New Roman"/>
          <w:sz w:val="24"/>
          <w:szCs w:val="24"/>
        </w:rPr>
      </w:pPr>
      <w:r w:rsidRPr="007F2865">
        <w:rPr>
          <w:rFonts w:ascii="Times New Roman" w:hAnsi="Times New Roman" w:cs="Times New Roman"/>
          <w:sz w:val="24"/>
          <w:szCs w:val="24"/>
        </w:rPr>
        <w:t xml:space="preserve">Bapak </w:t>
      </w:r>
      <w:proofErr w:type="spellStart"/>
      <w:r w:rsidRPr="007F2865">
        <w:rPr>
          <w:rFonts w:ascii="Times New Roman" w:hAnsi="Times New Roman" w:cs="Times New Roman"/>
          <w:sz w:val="24"/>
          <w:szCs w:val="24"/>
          <w:lang w:val="en-US"/>
        </w:rPr>
        <w:t>Andi</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Retiyadi</w:t>
      </w:r>
      <w:proofErr w:type="spellEnd"/>
      <w:r w:rsidRPr="007F2865">
        <w:rPr>
          <w:rFonts w:ascii="Times New Roman" w:hAnsi="Times New Roman" w:cs="Times New Roman"/>
          <w:sz w:val="24"/>
          <w:szCs w:val="24"/>
        </w:rPr>
        <w:t>, selaku pimpinan Tempat PKL.</w:t>
      </w:r>
    </w:p>
    <w:p w:rsidR="004C54A9" w:rsidRPr="007F2865" w:rsidRDefault="004C54A9" w:rsidP="007F2865">
      <w:pPr>
        <w:pStyle w:val="ListParagraph"/>
        <w:numPr>
          <w:ilvl w:val="0"/>
          <w:numId w:val="6"/>
        </w:numPr>
        <w:spacing w:line="360" w:lineRule="auto"/>
        <w:rPr>
          <w:rFonts w:ascii="Times New Roman" w:hAnsi="Times New Roman" w:cs="Times New Roman"/>
          <w:sz w:val="24"/>
          <w:szCs w:val="24"/>
        </w:rPr>
      </w:pPr>
      <w:proofErr w:type="spellStart"/>
      <w:r w:rsidRPr="007F2865">
        <w:rPr>
          <w:rFonts w:ascii="Times New Roman" w:hAnsi="Times New Roman" w:cs="Times New Roman"/>
          <w:sz w:val="24"/>
          <w:szCs w:val="24"/>
          <w:lang w:val="en-US"/>
        </w:rPr>
        <w:t>Ibu</w:t>
      </w:r>
      <w:proofErr w:type="spellEnd"/>
      <w:r w:rsidRPr="007F2865">
        <w:rPr>
          <w:rFonts w:ascii="Times New Roman" w:hAnsi="Times New Roman" w:cs="Times New Roman"/>
          <w:sz w:val="24"/>
          <w:szCs w:val="24"/>
          <w:lang w:val="en-US"/>
        </w:rPr>
        <w:t xml:space="preserve"> </w:t>
      </w:r>
      <w:proofErr w:type="spellStart"/>
      <w:proofErr w:type="gramStart"/>
      <w:r w:rsidRPr="007F2865">
        <w:rPr>
          <w:rFonts w:ascii="Times New Roman" w:hAnsi="Times New Roman" w:cs="Times New Roman"/>
          <w:sz w:val="24"/>
          <w:szCs w:val="24"/>
          <w:lang w:val="en-US"/>
        </w:rPr>
        <w:t>Dwi</w:t>
      </w:r>
      <w:proofErr w:type="spellEnd"/>
      <w:proofErr w:type="gramEnd"/>
      <w:r w:rsidRPr="007F2865">
        <w:rPr>
          <w:rFonts w:ascii="Times New Roman" w:hAnsi="Times New Roman" w:cs="Times New Roman"/>
          <w:sz w:val="24"/>
          <w:szCs w:val="24"/>
          <w:lang w:val="en-US"/>
        </w:rPr>
        <w:t xml:space="preserve"> Lestari </w:t>
      </w:r>
      <w:proofErr w:type="spellStart"/>
      <w:r w:rsidRPr="007F2865">
        <w:rPr>
          <w:rFonts w:ascii="Times New Roman" w:hAnsi="Times New Roman" w:cs="Times New Roman"/>
          <w:sz w:val="24"/>
          <w:szCs w:val="24"/>
          <w:lang w:val="en-US"/>
        </w:rPr>
        <w:t>Ningsih</w:t>
      </w:r>
      <w:proofErr w:type="spellEnd"/>
      <w:r w:rsidRPr="007F2865">
        <w:rPr>
          <w:rFonts w:ascii="Times New Roman" w:hAnsi="Times New Roman" w:cs="Times New Roman"/>
          <w:sz w:val="24"/>
          <w:szCs w:val="24"/>
        </w:rPr>
        <w:t>, selaku pembimbing tempat PKL.</w:t>
      </w:r>
    </w:p>
    <w:p w:rsidR="004C54A9" w:rsidRPr="007F2865" w:rsidRDefault="004C54A9" w:rsidP="007F2865">
      <w:pPr>
        <w:pStyle w:val="ListParagraph"/>
        <w:numPr>
          <w:ilvl w:val="0"/>
          <w:numId w:val="6"/>
        </w:numPr>
        <w:spacing w:line="360" w:lineRule="auto"/>
        <w:rPr>
          <w:rFonts w:ascii="Times New Roman" w:hAnsi="Times New Roman" w:cs="Times New Roman"/>
          <w:sz w:val="24"/>
          <w:szCs w:val="24"/>
        </w:rPr>
      </w:pPr>
      <w:r w:rsidRPr="007F2865">
        <w:rPr>
          <w:rFonts w:ascii="Times New Roman" w:hAnsi="Times New Roman" w:cs="Times New Roman"/>
          <w:sz w:val="24"/>
          <w:szCs w:val="24"/>
        </w:rPr>
        <w:t>Bapak Sardi,S.pd, selaku Waka Hubin/Humas SMK Wongsorejo Gombong.</w:t>
      </w:r>
    </w:p>
    <w:p w:rsidR="004C54A9" w:rsidRPr="007F2865" w:rsidRDefault="004C54A9" w:rsidP="007F2865">
      <w:pPr>
        <w:pStyle w:val="ListParagraph"/>
        <w:numPr>
          <w:ilvl w:val="0"/>
          <w:numId w:val="6"/>
        </w:numPr>
        <w:spacing w:line="360" w:lineRule="auto"/>
        <w:rPr>
          <w:rFonts w:ascii="Times New Roman" w:hAnsi="Times New Roman" w:cs="Times New Roman"/>
          <w:sz w:val="24"/>
          <w:szCs w:val="24"/>
        </w:rPr>
      </w:pPr>
      <w:r w:rsidRPr="007F2865">
        <w:rPr>
          <w:rFonts w:ascii="Times New Roman" w:hAnsi="Times New Roman" w:cs="Times New Roman"/>
          <w:sz w:val="24"/>
          <w:szCs w:val="24"/>
        </w:rPr>
        <w:t xml:space="preserve">Bapak </w:t>
      </w:r>
      <w:proofErr w:type="spellStart"/>
      <w:r w:rsidRPr="007F2865">
        <w:rPr>
          <w:rFonts w:ascii="Times New Roman" w:hAnsi="Times New Roman" w:cs="Times New Roman"/>
          <w:sz w:val="24"/>
          <w:szCs w:val="24"/>
          <w:lang w:val="en-US"/>
        </w:rPr>
        <w:t>Nurhedi</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Dwiarjanto</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S.Kom</w:t>
      </w:r>
      <w:proofErr w:type="spellEnd"/>
      <w:r w:rsidRPr="007F2865">
        <w:rPr>
          <w:rFonts w:ascii="Times New Roman" w:hAnsi="Times New Roman" w:cs="Times New Roman"/>
          <w:sz w:val="24"/>
          <w:szCs w:val="24"/>
        </w:rPr>
        <w:t xml:space="preserve">, selaku Kepala Kompetensi Keahlian </w:t>
      </w:r>
      <w:r w:rsidRPr="007F2865">
        <w:rPr>
          <w:rFonts w:ascii="Times New Roman" w:hAnsi="Times New Roman" w:cs="Times New Roman"/>
          <w:sz w:val="24"/>
          <w:szCs w:val="24"/>
          <w:lang w:val="en-US"/>
        </w:rPr>
        <w:t>Multimedia.</w:t>
      </w:r>
    </w:p>
    <w:p w:rsidR="004C54A9" w:rsidRPr="007F2865" w:rsidRDefault="004C54A9" w:rsidP="007F2865">
      <w:pPr>
        <w:pStyle w:val="ListParagraph"/>
        <w:numPr>
          <w:ilvl w:val="0"/>
          <w:numId w:val="6"/>
        </w:numPr>
        <w:spacing w:line="360" w:lineRule="auto"/>
        <w:rPr>
          <w:rFonts w:ascii="Times New Roman" w:hAnsi="Times New Roman" w:cs="Times New Roman"/>
          <w:sz w:val="24"/>
          <w:szCs w:val="24"/>
        </w:rPr>
      </w:pPr>
      <w:r w:rsidRPr="007F2865">
        <w:rPr>
          <w:rFonts w:ascii="Times New Roman" w:hAnsi="Times New Roman" w:cs="Times New Roman"/>
          <w:sz w:val="24"/>
          <w:szCs w:val="24"/>
        </w:rPr>
        <w:t xml:space="preserve"> selaku pembimbing PKL.</w:t>
      </w:r>
    </w:p>
    <w:p w:rsidR="004C54A9" w:rsidRPr="007F2865" w:rsidRDefault="004C54A9" w:rsidP="007F2865">
      <w:pPr>
        <w:pStyle w:val="ListParagraph"/>
        <w:numPr>
          <w:ilvl w:val="0"/>
          <w:numId w:val="6"/>
        </w:numPr>
        <w:spacing w:line="360" w:lineRule="auto"/>
        <w:rPr>
          <w:rFonts w:ascii="Times New Roman" w:hAnsi="Times New Roman" w:cs="Times New Roman"/>
          <w:sz w:val="24"/>
          <w:szCs w:val="24"/>
        </w:rPr>
      </w:pPr>
      <w:r w:rsidRPr="007F2865">
        <w:rPr>
          <w:rFonts w:ascii="Times New Roman" w:hAnsi="Times New Roman" w:cs="Times New Roman"/>
          <w:sz w:val="24"/>
          <w:szCs w:val="24"/>
        </w:rPr>
        <w:t xml:space="preserve">Bapak </w:t>
      </w:r>
      <w:proofErr w:type="spellStart"/>
      <w:r w:rsidRPr="007F2865">
        <w:rPr>
          <w:rFonts w:ascii="Times New Roman" w:hAnsi="Times New Roman" w:cs="Times New Roman"/>
          <w:sz w:val="24"/>
          <w:szCs w:val="24"/>
          <w:lang w:val="en-US"/>
        </w:rPr>
        <w:t>Nurhedi</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Dwiarjanto</w:t>
      </w:r>
      <w:proofErr w:type="spellEnd"/>
      <w:r w:rsidRPr="007F2865">
        <w:rPr>
          <w:rFonts w:ascii="Times New Roman" w:hAnsi="Times New Roman" w:cs="Times New Roman"/>
          <w:sz w:val="24"/>
          <w:szCs w:val="24"/>
          <w:lang w:val="en-US"/>
        </w:rPr>
        <w:t xml:space="preserve">, </w:t>
      </w:r>
      <w:proofErr w:type="spellStart"/>
      <w:r w:rsidRPr="007F2865">
        <w:rPr>
          <w:rFonts w:ascii="Times New Roman" w:hAnsi="Times New Roman" w:cs="Times New Roman"/>
          <w:sz w:val="24"/>
          <w:szCs w:val="24"/>
          <w:lang w:val="en-US"/>
        </w:rPr>
        <w:t>A.P.Kom</w:t>
      </w:r>
      <w:proofErr w:type="spellEnd"/>
      <w:r w:rsidRPr="007F2865">
        <w:rPr>
          <w:rFonts w:ascii="Times New Roman" w:hAnsi="Times New Roman" w:cs="Times New Roman"/>
          <w:sz w:val="24"/>
          <w:szCs w:val="24"/>
        </w:rPr>
        <w:t xml:space="preserve"> selaku penguji Laporan.</w:t>
      </w:r>
    </w:p>
    <w:p w:rsidR="004C54A9" w:rsidRPr="007F2865" w:rsidRDefault="004C54A9" w:rsidP="007F2865">
      <w:pPr>
        <w:pStyle w:val="ListParagraph"/>
        <w:numPr>
          <w:ilvl w:val="0"/>
          <w:numId w:val="6"/>
        </w:numPr>
        <w:spacing w:line="360" w:lineRule="auto"/>
        <w:rPr>
          <w:rFonts w:ascii="Times New Roman" w:hAnsi="Times New Roman" w:cs="Times New Roman"/>
          <w:sz w:val="24"/>
          <w:szCs w:val="24"/>
        </w:rPr>
      </w:pPr>
      <w:r w:rsidRPr="007F2865">
        <w:rPr>
          <w:rFonts w:ascii="Times New Roman" w:hAnsi="Times New Roman" w:cs="Times New Roman"/>
          <w:sz w:val="24"/>
          <w:szCs w:val="24"/>
        </w:rPr>
        <w:t>Bapak/Ibu Guru SMK Wongsorejo Gombong.</w:t>
      </w:r>
    </w:p>
    <w:p w:rsidR="004C54A9" w:rsidRPr="007F2865" w:rsidRDefault="004C54A9" w:rsidP="007F2865">
      <w:pPr>
        <w:pStyle w:val="ListParagraph"/>
        <w:numPr>
          <w:ilvl w:val="0"/>
          <w:numId w:val="6"/>
        </w:numPr>
        <w:spacing w:line="360" w:lineRule="auto"/>
        <w:rPr>
          <w:rFonts w:ascii="Times New Roman" w:hAnsi="Times New Roman" w:cs="Times New Roman"/>
          <w:sz w:val="24"/>
          <w:szCs w:val="24"/>
        </w:rPr>
      </w:pPr>
      <w:r w:rsidRPr="007F2865">
        <w:rPr>
          <w:rFonts w:ascii="Times New Roman" w:hAnsi="Times New Roman" w:cs="Times New Roman"/>
          <w:sz w:val="24"/>
          <w:szCs w:val="24"/>
        </w:rPr>
        <w:t xml:space="preserve">Para Karyawan serta staff yang bertugas </w:t>
      </w:r>
      <w:proofErr w:type="spellStart"/>
      <w:r w:rsidRPr="007F2865">
        <w:rPr>
          <w:rFonts w:ascii="Times New Roman" w:hAnsi="Times New Roman" w:cs="Times New Roman"/>
          <w:sz w:val="24"/>
          <w:szCs w:val="24"/>
          <w:lang w:val="en-US"/>
        </w:rPr>
        <w:t>di</w:t>
      </w:r>
      <w:proofErr w:type="spellEnd"/>
      <w:r w:rsidRPr="007F2865">
        <w:rPr>
          <w:rFonts w:ascii="Times New Roman" w:hAnsi="Times New Roman" w:cs="Times New Roman"/>
          <w:sz w:val="24"/>
          <w:szCs w:val="24"/>
          <w:lang w:val="en-US"/>
        </w:rPr>
        <w:t xml:space="preserve"> MAGENTA DIGITAL PRINTING</w:t>
      </w:r>
    </w:p>
    <w:p w:rsidR="004C54A9" w:rsidRPr="007F2865" w:rsidRDefault="004C54A9" w:rsidP="007F2865">
      <w:pPr>
        <w:pStyle w:val="ListParagraph"/>
        <w:numPr>
          <w:ilvl w:val="0"/>
          <w:numId w:val="6"/>
        </w:numPr>
        <w:spacing w:line="360" w:lineRule="auto"/>
        <w:rPr>
          <w:rFonts w:ascii="Times New Roman" w:hAnsi="Times New Roman" w:cs="Times New Roman"/>
          <w:sz w:val="24"/>
          <w:szCs w:val="24"/>
        </w:rPr>
      </w:pPr>
      <w:r w:rsidRPr="007F2865">
        <w:rPr>
          <w:rFonts w:ascii="Times New Roman" w:hAnsi="Times New Roman" w:cs="Times New Roman"/>
          <w:sz w:val="24"/>
          <w:szCs w:val="24"/>
        </w:rPr>
        <w:t>Orang Tua dan teman-teman Kami.</w:t>
      </w:r>
    </w:p>
    <w:p w:rsidR="004A5DB8" w:rsidRPr="007F2865" w:rsidRDefault="004C54A9" w:rsidP="007F2865">
      <w:pPr>
        <w:spacing w:after="160" w:line="360" w:lineRule="auto"/>
        <w:ind w:firstLine="360"/>
        <w:rPr>
          <w:rFonts w:ascii="Times New Roman" w:hAnsi="Times New Roman" w:cs="Times New Roman"/>
          <w:sz w:val="24"/>
          <w:szCs w:val="24"/>
          <w:lang w:val="en-US"/>
        </w:rPr>
      </w:pPr>
      <w:r w:rsidRPr="007F2865">
        <w:rPr>
          <w:rFonts w:ascii="Times New Roman" w:hAnsi="Times New Roman" w:cs="Times New Roman"/>
          <w:sz w:val="24"/>
          <w:szCs w:val="24"/>
        </w:rPr>
        <w:t>Susunan Laporan PKL ini sudah dibuat sebaik-baiknya, namun pasti masih banyak kekurangan, Oleh karena itu jika ada kritik dan saran apa pun sifatnya yang membangun penulis, dengan senang hati akan penulis terima.</w:t>
      </w:r>
    </w:p>
    <w:p w:rsidR="004C54A9" w:rsidRPr="007F2865" w:rsidRDefault="004C54A9" w:rsidP="007F2865">
      <w:pPr>
        <w:spacing w:after="160" w:line="360" w:lineRule="auto"/>
        <w:ind w:left="3600" w:firstLine="720"/>
        <w:jc w:val="center"/>
        <w:rPr>
          <w:rFonts w:ascii="Times New Roman" w:hAnsi="Times New Roman" w:cs="Times New Roman"/>
          <w:sz w:val="24"/>
          <w:szCs w:val="24"/>
        </w:rPr>
      </w:pPr>
    </w:p>
    <w:p w:rsidR="004C54A9" w:rsidRPr="007F2865" w:rsidRDefault="004C54A9" w:rsidP="007F2865">
      <w:pPr>
        <w:spacing w:after="160" w:line="360" w:lineRule="auto"/>
        <w:ind w:left="3600" w:firstLine="720"/>
        <w:jc w:val="center"/>
        <w:rPr>
          <w:rFonts w:ascii="Times New Roman" w:hAnsi="Times New Roman" w:cs="Times New Roman"/>
          <w:sz w:val="24"/>
          <w:szCs w:val="24"/>
        </w:rPr>
      </w:pPr>
      <w:r w:rsidRPr="007F2865">
        <w:rPr>
          <w:rFonts w:ascii="Times New Roman" w:hAnsi="Times New Roman" w:cs="Times New Roman"/>
          <w:sz w:val="24"/>
          <w:szCs w:val="24"/>
        </w:rPr>
        <w:t xml:space="preserve">Penulis </w:t>
      </w:r>
    </w:p>
    <w:p w:rsidR="004C54A9" w:rsidRPr="007F2865" w:rsidRDefault="004C54A9" w:rsidP="007F2865">
      <w:pPr>
        <w:spacing w:after="160" w:line="360" w:lineRule="auto"/>
        <w:ind w:left="3600" w:firstLine="720"/>
        <w:jc w:val="center"/>
        <w:rPr>
          <w:rFonts w:ascii="Times New Roman" w:hAnsi="Times New Roman" w:cs="Times New Roman"/>
          <w:sz w:val="24"/>
          <w:szCs w:val="24"/>
          <w:lang w:val="en-US"/>
        </w:rPr>
      </w:pPr>
    </w:p>
    <w:p w:rsidR="00B21FAB" w:rsidRPr="007F2865" w:rsidRDefault="004C54A9" w:rsidP="007F2865">
      <w:pPr>
        <w:spacing w:line="360" w:lineRule="auto"/>
        <w:rPr>
          <w:rFonts w:ascii="Times New Roman" w:hAnsi="Times New Roman" w:cs="Times New Roman"/>
          <w:sz w:val="24"/>
          <w:szCs w:val="24"/>
          <w:lang w:val="en-US"/>
        </w:rPr>
      </w:pPr>
      <w:r w:rsidRPr="007F2865">
        <w:rPr>
          <w:rFonts w:ascii="Times New Roman" w:hAnsi="Times New Roman" w:cs="Times New Roman"/>
          <w:sz w:val="24"/>
          <w:szCs w:val="24"/>
          <w:lang w:val="en-US"/>
        </w:rPr>
        <w:tab/>
      </w:r>
      <w:r w:rsidRPr="007F2865">
        <w:rPr>
          <w:rFonts w:ascii="Times New Roman" w:hAnsi="Times New Roman" w:cs="Times New Roman"/>
          <w:sz w:val="24"/>
          <w:szCs w:val="24"/>
          <w:lang w:val="en-US"/>
        </w:rPr>
        <w:tab/>
      </w:r>
      <w:r w:rsidRPr="007F2865">
        <w:rPr>
          <w:rFonts w:ascii="Times New Roman" w:hAnsi="Times New Roman" w:cs="Times New Roman"/>
          <w:sz w:val="24"/>
          <w:szCs w:val="24"/>
          <w:lang w:val="en-US"/>
        </w:rPr>
        <w:tab/>
      </w:r>
      <w:r w:rsidRPr="007F2865">
        <w:rPr>
          <w:rFonts w:ascii="Times New Roman" w:hAnsi="Times New Roman" w:cs="Times New Roman"/>
          <w:sz w:val="24"/>
          <w:szCs w:val="24"/>
          <w:lang w:val="en-US"/>
        </w:rPr>
        <w:tab/>
      </w:r>
      <w:r w:rsidRPr="007F2865">
        <w:rPr>
          <w:rFonts w:ascii="Times New Roman" w:hAnsi="Times New Roman" w:cs="Times New Roman"/>
          <w:sz w:val="24"/>
          <w:szCs w:val="24"/>
          <w:lang w:val="en-US"/>
        </w:rPr>
        <w:tab/>
      </w:r>
      <w:r w:rsidRPr="007F2865">
        <w:rPr>
          <w:rFonts w:ascii="Times New Roman" w:hAnsi="Times New Roman" w:cs="Times New Roman"/>
          <w:sz w:val="24"/>
          <w:szCs w:val="24"/>
          <w:lang w:val="en-US"/>
        </w:rPr>
        <w:tab/>
      </w:r>
      <w:r w:rsidRPr="007F2865">
        <w:rPr>
          <w:rFonts w:ascii="Times New Roman" w:hAnsi="Times New Roman" w:cs="Times New Roman"/>
          <w:sz w:val="24"/>
          <w:szCs w:val="24"/>
          <w:lang w:val="en-US"/>
        </w:rPr>
        <w:tab/>
      </w:r>
      <w:r w:rsidRPr="007F2865">
        <w:rPr>
          <w:rFonts w:ascii="Times New Roman" w:hAnsi="Times New Roman" w:cs="Times New Roman"/>
          <w:sz w:val="24"/>
          <w:szCs w:val="24"/>
          <w:lang w:val="en-US"/>
        </w:rPr>
        <w:tab/>
        <w:t xml:space="preserve">     </w:t>
      </w:r>
      <w:proofErr w:type="spellStart"/>
      <w:r w:rsidR="00B21FAB" w:rsidRPr="007F2865">
        <w:rPr>
          <w:rFonts w:ascii="Times New Roman" w:hAnsi="Times New Roman" w:cs="Times New Roman"/>
          <w:sz w:val="24"/>
          <w:szCs w:val="24"/>
          <w:lang w:val="en-US"/>
        </w:rPr>
        <w:t>Shakira</w:t>
      </w:r>
      <w:proofErr w:type="spellEnd"/>
      <w:r w:rsidR="00B21FAB" w:rsidRPr="007F2865">
        <w:rPr>
          <w:rFonts w:ascii="Times New Roman" w:hAnsi="Times New Roman" w:cs="Times New Roman"/>
          <w:sz w:val="24"/>
          <w:szCs w:val="24"/>
          <w:lang w:val="en-US"/>
        </w:rPr>
        <w:t xml:space="preserve"> Yuki Z.P</w:t>
      </w:r>
    </w:p>
    <w:p w:rsidR="004A5DB8" w:rsidRPr="007F2865" w:rsidRDefault="004A5DB8" w:rsidP="007F2865">
      <w:pPr>
        <w:pStyle w:val="NoSpacing"/>
        <w:tabs>
          <w:tab w:val="right" w:leader="dot" w:pos="7938"/>
          <w:tab w:val="right" w:pos="8789"/>
        </w:tabs>
        <w:spacing w:line="360" w:lineRule="auto"/>
        <w:jc w:val="center"/>
        <w:rPr>
          <w:rFonts w:ascii="Times New Roman" w:hAnsi="Times New Roman" w:cs="Times New Roman"/>
          <w:b/>
          <w:sz w:val="24"/>
          <w:szCs w:val="24"/>
          <w:lang w:val="en-US"/>
        </w:rPr>
      </w:pPr>
    </w:p>
    <w:p w:rsidR="004A5DB8" w:rsidRPr="007F2865" w:rsidRDefault="004A5DB8" w:rsidP="007F2865">
      <w:pPr>
        <w:pStyle w:val="NoSpacing"/>
        <w:tabs>
          <w:tab w:val="right" w:leader="dot" w:pos="7938"/>
          <w:tab w:val="right" w:pos="8789"/>
        </w:tabs>
        <w:spacing w:line="360" w:lineRule="auto"/>
        <w:jc w:val="center"/>
        <w:rPr>
          <w:rFonts w:ascii="Times New Roman" w:hAnsi="Times New Roman" w:cs="Times New Roman"/>
          <w:b/>
          <w:sz w:val="24"/>
          <w:szCs w:val="24"/>
          <w:lang w:val="en-US"/>
        </w:rPr>
      </w:pPr>
    </w:p>
    <w:p w:rsidR="004A5DB8" w:rsidRPr="007F2865" w:rsidRDefault="004A5DB8" w:rsidP="007F2865">
      <w:pPr>
        <w:pStyle w:val="NoSpacing"/>
        <w:tabs>
          <w:tab w:val="right" w:leader="dot" w:pos="7938"/>
          <w:tab w:val="right" w:pos="8789"/>
        </w:tabs>
        <w:spacing w:line="360" w:lineRule="auto"/>
        <w:rPr>
          <w:rFonts w:ascii="Times New Roman" w:hAnsi="Times New Roman" w:cs="Times New Roman"/>
          <w:b/>
          <w:sz w:val="24"/>
          <w:szCs w:val="24"/>
          <w:lang w:val="en-US"/>
        </w:rPr>
      </w:pPr>
    </w:p>
    <w:p w:rsidR="004C54A9" w:rsidRPr="007F2865" w:rsidRDefault="004C54A9" w:rsidP="007F2865">
      <w:pPr>
        <w:pStyle w:val="NoSpacing"/>
        <w:tabs>
          <w:tab w:val="right" w:leader="dot" w:pos="7938"/>
          <w:tab w:val="right" w:pos="8789"/>
        </w:tabs>
        <w:spacing w:line="360" w:lineRule="auto"/>
        <w:jc w:val="center"/>
        <w:rPr>
          <w:rFonts w:ascii="Times New Roman" w:hAnsi="Times New Roman" w:cs="Times New Roman"/>
          <w:b/>
          <w:sz w:val="24"/>
          <w:szCs w:val="24"/>
        </w:rPr>
      </w:pPr>
      <w:r w:rsidRPr="007F2865">
        <w:rPr>
          <w:rFonts w:ascii="Times New Roman" w:hAnsi="Times New Roman" w:cs="Times New Roman"/>
          <w:b/>
          <w:sz w:val="24"/>
          <w:szCs w:val="24"/>
        </w:rPr>
        <w:lastRenderedPageBreak/>
        <w:t>DAFTAR ISI</w:t>
      </w: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Halaman Judul .</w:t>
      </w:r>
      <w:r w:rsidRPr="007F2865">
        <w:rPr>
          <w:rFonts w:ascii="Times New Roman" w:hAnsi="Times New Roman" w:cs="Times New Roman"/>
          <w:sz w:val="24"/>
          <w:szCs w:val="24"/>
        </w:rPr>
        <w:tab/>
        <w:t>i</w:t>
      </w: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Lembar Pengesahan Sekolah .</w:t>
      </w:r>
      <w:r w:rsidRPr="007F2865">
        <w:rPr>
          <w:rFonts w:ascii="Times New Roman" w:hAnsi="Times New Roman" w:cs="Times New Roman"/>
          <w:sz w:val="24"/>
          <w:szCs w:val="24"/>
        </w:rPr>
        <w:tab/>
        <w:t>ii</w:t>
      </w: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Lembar Pengesahan Industri .</w:t>
      </w:r>
      <w:r w:rsidRPr="007F2865">
        <w:rPr>
          <w:rFonts w:ascii="Times New Roman" w:hAnsi="Times New Roman" w:cs="Times New Roman"/>
          <w:sz w:val="24"/>
          <w:szCs w:val="24"/>
        </w:rPr>
        <w:tab/>
        <w:t>iii</w:t>
      </w: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Lembar Pengesahan Penguji Sekolah .</w:t>
      </w:r>
      <w:r w:rsidRPr="007F2865">
        <w:rPr>
          <w:rFonts w:ascii="Times New Roman" w:hAnsi="Times New Roman" w:cs="Times New Roman"/>
          <w:sz w:val="24"/>
          <w:szCs w:val="24"/>
        </w:rPr>
        <w:tab/>
        <w:t>iv</w:t>
      </w: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Halaman Motto .</w:t>
      </w:r>
      <w:r w:rsidRPr="007F2865">
        <w:rPr>
          <w:rFonts w:ascii="Times New Roman" w:hAnsi="Times New Roman" w:cs="Times New Roman"/>
          <w:sz w:val="24"/>
          <w:szCs w:val="24"/>
        </w:rPr>
        <w:tab/>
        <w:t>v</w:t>
      </w: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Kata Pengantar .</w:t>
      </w:r>
      <w:r w:rsidRPr="007F2865">
        <w:rPr>
          <w:rFonts w:ascii="Times New Roman" w:hAnsi="Times New Roman" w:cs="Times New Roman"/>
          <w:sz w:val="24"/>
          <w:szCs w:val="24"/>
        </w:rPr>
        <w:tab/>
        <w:t>vi</w:t>
      </w: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Daftar Isi .</w:t>
      </w:r>
      <w:r w:rsidRPr="007F2865">
        <w:rPr>
          <w:rFonts w:ascii="Times New Roman" w:hAnsi="Times New Roman" w:cs="Times New Roman"/>
          <w:sz w:val="24"/>
          <w:szCs w:val="24"/>
        </w:rPr>
        <w:tab/>
        <w:t>vii</w:t>
      </w: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BAB I PENDAHULUAN .</w:t>
      </w:r>
      <w:r w:rsidRPr="007F2865">
        <w:rPr>
          <w:rFonts w:ascii="Times New Roman" w:hAnsi="Times New Roman" w:cs="Times New Roman"/>
          <w:sz w:val="24"/>
          <w:szCs w:val="24"/>
        </w:rPr>
        <w:tab/>
      </w:r>
    </w:p>
    <w:p w:rsidR="004C54A9" w:rsidRPr="007F2865" w:rsidRDefault="004C54A9" w:rsidP="007F2865">
      <w:pPr>
        <w:pStyle w:val="NoSpacing"/>
        <w:numPr>
          <w:ilvl w:val="0"/>
          <w:numId w:val="1"/>
        </w:numPr>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Latar Belakang.</w:t>
      </w:r>
      <w:r w:rsidRPr="007F2865">
        <w:rPr>
          <w:rFonts w:ascii="Times New Roman" w:hAnsi="Times New Roman" w:cs="Times New Roman"/>
          <w:sz w:val="24"/>
          <w:szCs w:val="24"/>
        </w:rPr>
        <w:tab/>
      </w:r>
    </w:p>
    <w:p w:rsidR="004C54A9" w:rsidRPr="007F2865" w:rsidRDefault="004C54A9" w:rsidP="007F2865">
      <w:pPr>
        <w:pStyle w:val="NoSpacing"/>
        <w:numPr>
          <w:ilvl w:val="0"/>
          <w:numId w:val="1"/>
        </w:numPr>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Tujuan Praktek Kerja Lapangan .</w:t>
      </w:r>
      <w:r w:rsidRPr="007F2865">
        <w:rPr>
          <w:rFonts w:ascii="Times New Roman" w:hAnsi="Times New Roman" w:cs="Times New Roman"/>
          <w:sz w:val="24"/>
          <w:szCs w:val="24"/>
        </w:rPr>
        <w:tab/>
      </w:r>
    </w:p>
    <w:p w:rsidR="004C54A9" w:rsidRPr="007F2865" w:rsidRDefault="004C54A9" w:rsidP="007F2865">
      <w:pPr>
        <w:pStyle w:val="NoSpacing"/>
        <w:numPr>
          <w:ilvl w:val="0"/>
          <w:numId w:val="1"/>
        </w:numPr>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Ruang Lingkup.</w:t>
      </w:r>
      <w:r w:rsidRPr="007F2865">
        <w:rPr>
          <w:rFonts w:ascii="Times New Roman" w:hAnsi="Times New Roman" w:cs="Times New Roman"/>
          <w:sz w:val="24"/>
          <w:szCs w:val="24"/>
        </w:rPr>
        <w:tab/>
      </w: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BAB II PROFIL PERUSAHAAN .</w:t>
      </w:r>
      <w:r w:rsidRPr="007F2865">
        <w:rPr>
          <w:rFonts w:ascii="Times New Roman" w:hAnsi="Times New Roman" w:cs="Times New Roman"/>
          <w:sz w:val="24"/>
          <w:szCs w:val="24"/>
        </w:rPr>
        <w:tab/>
      </w:r>
    </w:p>
    <w:p w:rsidR="004C54A9" w:rsidRPr="007F2865" w:rsidRDefault="004C54A9" w:rsidP="007F2865">
      <w:pPr>
        <w:pStyle w:val="NoSpacing"/>
        <w:numPr>
          <w:ilvl w:val="0"/>
          <w:numId w:val="2"/>
        </w:numPr>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Data Umum Perusahaan .</w:t>
      </w:r>
      <w:r w:rsidRPr="007F2865">
        <w:rPr>
          <w:rFonts w:ascii="Times New Roman" w:hAnsi="Times New Roman" w:cs="Times New Roman"/>
          <w:sz w:val="24"/>
          <w:szCs w:val="24"/>
        </w:rPr>
        <w:tab/>
      </w:r>
    </w:p>
    <w:p w:rsidR="004C54A9" w:rsidRPr="007F2865" w:rsidRDefault="004C54A9" w:rsidP="007F2865">
      <w:pPr>
        <w:pStyle w:val="NoSpacing"/>
        <w:numPr>
          <w:ilvl w:val="0"/>
          <w:numId w:val="2"/>
        </w:numPr>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Sejarah Singkat Perusahaan .</w:t>
      </w:r>
      <w:r w:rsidRPr="007F2865">
        <w:rPr>
          <w:rFonts w:ascii="Times New Roman" w:hAnsi="Times New Roman" w:cs="Times New Roman"/>
          <w:sz w:val="24"/>
          <w:szCs w:val="24"/>
        </w:rPr>
        <w:tab/>
      </w:r>
    </w:p>
    <w:p w:rsidR="004C54A9" w:rsidRPr="007F2865" w:rsidRDefault="004C54A9" w:rsidP="007F2865">
      <w:pPr>
        <w:pStyle w:val="NoSpacing"/>
        <w:numPr>
          <w:ilvl w:val="0"/>
          <w:numId w:val="2"/>
        </w:numPr>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Visi dan Misi Perusahaan .</w:t>
      </w:r>
      <w:r w:rsidRPr="007F2865">
        <w:rPr>
          <w:rFonts w:ascii="Times New Roman" w:hAnsi="Times New Roman" w:cs="Times New Roman"/>
          <w:sz w:val="24"/>
          <w:szCs w:val="24"/>
        </w:rPr>
        <w:tab/>
      </w: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BAB III MATERI PKL .</w:t>
      </w:r>
      <w:r w:rsidRPr="007F2865">
        <w:rPr>
          <w:rFonts w:ascii="Times New Roman" w:hAnsi="Times New Roman" w:cs="Times New Roman"/>
          <w:sz w:val="24"/>
          <w:szCs w:val="24"/>
        </w:rPr>
        <w:tab/>
      </w:r>
    </w:p>
    <w:p w:rsidR="004C54A9" w:rsidRPr="007F2865" w:rsidRDefault="004C54A9" w:rsidP="007F2865">
      <w:pPr>
        <w:pStyle w:val="NoSpacing"/>
        <w:numPr>
          <w:ilvl w:val="0"/>
          <w:numId w:val="3"/>
        </w:numPr>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Landasan Teori .</w:t>
      </w:r>
      <w:r w:rsidRPr="007F2865">
        <w:rPr>
          <w:rFonts w:ascii="Times New Roman" w:hAnsi="Times New Roman" w:cs="Times New Roman"/>
          <w:sz w:val="24"/>
          <w:szCs w:val="24"/>
        </w:rPr>
        <w:tab/>
      </w:r>
    </w:p>
    <w:p w:rsidR="004C54A9" w:rsidRPr="007F2865" w:rsidRDefault="004C54A9" w:rsidP="007F2865">
      <w:pPr>
        <w:pStyle w:val="NoSpacing"/>
        <w:numPr>
          <w:ilvl w:val="0"/>
          <w:numId w:val="3"/>
        </w:numPr>
        <w:tabs>
          <w:tab w:val="right" w:leader="dot" w:pos="7938"/>
          <w:tab w:val="right" w:pos="8789"/>
        </w:tabs>
        <w:spacing w:line="360" w:lineRule="auto"/>
        <w:rPr>
          <w:rFonts w:ascii="Times New Roman" w:hAnsi="Times New Roman" w:cs="Times New Roman"/>
          <w:color w:val="000000"/>
          <w:sz w:val="24"/>
          <w:szCs w:val="24"/>
        </w:rPr>
      </w:pPr>
      <w:r w:rsidRPr="007F2865">
        <w:rPr>
          <w:rFonts w:ascii="Times New Roman" w:hAnsi="Times New Roman" w:cs="Times New Roman"/>
          <w:color w:val="000000"/>
          <w:sz w:val="24"/>
          <w:szCs w:val="24"/>
        </w:rPr>
        <w:t>Pembahasan .</w:t>
      </w:r>
      <w:r w:rsidRPr="007F2865">
        <w:rPr>
          <w:rFonts w:ascii="Times New Roman" w:hAnsi="Times New Roman" w:cs="Times New Roman"/>
          <w:color w:val="000000"/>
          <w:sz w:val="24"/>
          <w:szCs w:val="24"/>
        </w:rPr>
        <w:tab/>
      </w: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BAB  IV PENUTUP .</w:t>
      </w:r>
      <w:r w:rsidRPr="007F2865">
        <w:rPr>
          <w:rFonts w:ascii="Times New Roman" w:hAnsi="Times New Roman" w:cs="Times New Roman"/>
          <w:sz w:val="24"/>
          <w:szCs w:val="24"/>
        </w:rPr>
        <w:tab/>
      </w:r>
    </w:p>
    <w:p w:rsidR="004C54A9" w:rsidRPr="007F2865" w:rsidRDefault="004C54A9" w:rsidP="007F2865">
      <w:pPr>
        <w:pStyle w:val="NoSpacing"/>
        <w:numPr>
          <w:ilvl w:val="0"/>
          <w:numId w:val="4"/>
        </w:numPr>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Simpulan .</w:t>
      </w:r>
      <w:r w:rsidRPr="007F2865">
        <w:rPr>
          <w:rFonts w:ascii="Times New Roman" w:hAnsi="Times New Roman" w:cs="Times New Roman"/>
          <w:sz w:val="24"/>
          <w:szCs w:val="24"/>
        </w:rPr>
        <w:tab/>
        <w:t xml:space="preserve"> </w:t>
      </w:r>
    </w:p>
    <w:p w:rsidR="004C54A9" w:rsidRPr="007F2865" w:rsidRDefault="004C54A9" w:rsidP="007F2865">
      <w:pPr>
        <w:pStyle w:val="NoSpacing"/>
        <w:numPr>
          <w:ilvl w:val="0"/>
          <w:numId w:val="4"/>
        </w:numPr>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Saran .</w:t>
      </w:r>
      <w:r w:rsidRPr="007F2865">
        <w:rPr>
          <w:rFonts w:ascii="Times New Roman" w:hAnsi="Times New Roman" w:cs="Times New Roman"/>
          <w:sz w:val="24"/>
          <w:szCs w:val="24"/>
        </w:rPr>
        <w:tab/>
      </w:r>
    </w:p>
    <w:p w:rsidR="004C54A9" w:rsidRPr="007F2865" w:rsidRDefault="004C54A9" w:rsidP="007F2865">
      <w:pPr>
        <w:pStyle w:val="NoSpacing"/>
        <w:tabs>
          <w:tab w:val="right" w:leader="dot" w:pos="7938"/>
          <w:tab w:val="right" w:pos="8789"/>
        </w:tabs>
        <w:spacing w:line="360" w:lineRule="auto"/>
        <w:ind w:left="720"/>
        <w:rPr>
          <w:rFonts w:ascii="Times New Roman" w:hAnsi="Times New Roman" w:cs="Times New Roman"/>
          <w:sz w:val="24"/>
          <w:szCs w:val="24"/>
        </w:rPr>
      </w:pP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DAFTAR PUSTAKA .</w:t>
      </w:r>
      <w:r w:rsidRPr="007F2865">
        <w:rPr>
          <w:rFonts w:ascii="Times New Roman" w:hAnsi="Times New Roman" w:cs="Times New Roman"/>
          <w:sz w:val="24"/>
          <w:szCs w:val="24"/>
        </w:rPr>
        <w:tab/>
      </w:r>
    </w:p>
    <w:p w:rsidR="004C54A9" w:rsidRPr="007F2865" w:rsidRDefault="004C54A9" w:rsidP="007F2865">
      <w:pPr>
        <w:pStyle w:val="NoSpacing"/>
        <w:tabs>
          <w:tab w:val="right" w:leader="dot" w:pos="7938"/>
          <w:tab w:val="right" w:pos="8789"/>
        </w:tabs>
        <w:spacing w:line="360" w:lineRule="auto"/>
        <w:rPr>
          <w:rFonts w:ascii="Times New Roman" w:hAnsi="Times New Roman" w:cs="Times New Roman"/>
          <w:sz w:val="24"/>
          <w:szCs w:val="24"/>
        </w:rPr>
      </w:pPr>
      <w:r w:rsidRPr="007F2865">
        <w:rPr>
          <w:rFonts w:ascii="Times New Roman" w:hAnsi="Times New Roman" w:cs="Times New Roman"/>
          <w:sz w:val="24"/>
          <w:szCs w:val="24"/>
        </w:rPr>
        <w:t>LAMPIRAN FOTO .</w:t>
      </w:r>
      <w:r w:rsidRPr="007F2865">
        <w:rPr>
          <w:rFonts w:ascii="Times New Roman" w:hAnsi="Times New Roman" w:cs="Times New Roman"/>
          <w:sz w:val="24"/>
          <w:szCs w:val="24"/>
        </w:rPr>
        <w:tab/>
        <w:t xml:space="preserve"> </w:t>
      </w:r>
    </w:p>
    <w:p w:rsidR="004C54A9" w:rsidRPr="007F2865" w:rsidRDefault="004C54A9" w:rsidP="007F2865">
      <w:pPr>
        <w:spacing w:line="360" w:lineRule="auto"/>
        <w:rPr>
          <w:rFonts w:ascii="Times New Roman" w:hAnsi="Times New Roman" w:cs="Times New Roman"/>
          <w:sz w:val="24"/>
          <w:szCs w:val="24"/>
        </w:rPr>
      </w:pPr>
    </w:p>
    <w:p w:rsidR="004C54A9" w:rsidRPr="007F2865" w:rsidRDefault="004C54A9" w:rsidP="007F2865">
      <w:pPr>
        <w:spacing w:line="360" w:lineRule="auto"/>
        <w:rPr>
          <w:rFonts w:ascii="Times New Roman" w:hAnsi="Times New Roman" w:cs="Times New Roman"/>
          <w:sz w:val="24"/>
          <w:szCs w:val="24"/>
        </w:rPr>
      </w:pPr>
      <w:r w:rsidRPr="007F2865">
        <w:rPr>
          <w:rFonts w:ascii="Times New Roman" w:hAnsi="Times New Roman" w:cs="Times New Roman"/>
          <w:sz w:val="24"/>
          <w:szCs w:val="24"/>
        </w:rPr>
        <w:br w:type="page"/>
      </w:r>
    </w:p>
    <w:p w:rsidR="004C54A9" w:rsidRPr="007F2865" w:rsidRDefault="004C54A9" w:rsidP="007F2865">
      <w:pPr>
        <w:spacing w:line="360" w:lineRule="auto"/>
        <w:jc w:val="center"/>
        <w:rPr>
          <w:rFonts w:ascii="Times New Roman" w:hAnsi="Times New Roman" w:cs="Times New Roman"/>
          <w:sz w:val="24"/>
          <w:szCs w:val="24"/>
        </w:rPr>
      </w:pPr>
      <w:r w:rsidRPr="007F2865">
        <w:rPr>
          <w:rFonts w:ascii="Times New Roman" w:hAnsi="Times New Roman" w:cs="Times New Roman"/>
          <w:b/>
          <w:bCs/>
          <w:color w:val="000000"/>
          <w:sz w:val="24"/>
          <w:szCs w:val="24"/>
        </w:rPr>
        <w:lastRenderedPageBreak/>
        <w:t>BAB 1</w:t>
      </w:r>
    </w:p>
    <w:p w:rsidR="004C54A9" w:rsidRPr="007F2865" w:rsidRDefault="004C54A9" w:rsidP="007F2865">
      <w:pPr>
        <w:spacing w:line="360" w:lineRule="auto"/>
        <w:jc w:val="center"/>
        <w:rPr>
          <w:rFonts w:ascii="Times New Roman" w:hAnsi="Times New Roman" w:cs="Times New Roman"/>
          <w:sz w:val="24"/>
          <w:szCs w:val="24"/>
        </w:rPr>
      </w:pPr>
      <w:r w:rsidRPr="007F2865">
        <w:rPr>
          <w:rFonts w:ascii="Times New Roman" w:hAnsi="Times New Roman" w:cs="Times New Roman"/>
          <w:b/>
          <w:bCs/>
          <w:color w:val="000000"/>
          <w:sz w:val="24"/>
          <w:szCs w:val="24"/>
        </w:rPr>
        <w:t>PENDAHULUAN</w:t>
      </w:r>
    </w:p>
    <w:p w:rsidR="004C54A9" w:rsidRPr="007F2865" w:rsidRDefault="004C54A9" w:rsidP="007F2865">
      <w:pPr>
        <w:pStyle w:val="ListParagraph"/>
        <w:numPr>
          <w:ilvl w:val="0"/>
          <w:numId w:val="7"/>
        </w:numPr>
        <w:spacing w:line="360" w:lineRule="auto"/>
        <w:jc w:val="both"/>
        <w:rPr>
          <w:rFonts w:ascii="Times New Roman" w:hAnsi="Times New Roman" w:cs="Times New Roman"/>
          <w:sz w:val="24"/>
          <w:szCs w:val="24"/>
        </w:rPr>
      </w:pPr>
      <w:r w:rsidRPr="007F2865">
        <w:rPr>
          <w:rFonts w:ascii="Times New Roman" w:hAnsi="Times New Roman" w:cs="Times New Roman"/>
          <w:b/>
          <w:bCs/>
          <w:color w:val="000000"/>
          <w:sz w:val="24"/>
          <w:szCs w:val="24"/>
        </w:rPr>
        <w:t>Latar Belakang</w:t>
      </w:r>
    </w:p>
    <w:p w:rsidR="004C54A9" w:rsidRPr="007F2865" w:rsidRDefault="004C54A9" w:rsidP="007F2865">
      <w:pPr>
        <w:spacing w:line="360" w:lineRule="auto"/>
        <w:ind w:firstLine="360"/>
        <w:jc w:val="both"/>
        <w:rPr>
          <w:rFonts w:ascii="Times New Roman" w:hAnsi="Times New Roman" w:cs="Times New Roman"/>
          <w:color w:val="000000"/>
          <w:sz w:val="24"/>
          <w:szCs w:val="24"/>
        </w:rPr>
      </w:pPr>
      <w:r w:rsidRPr="007F2865">
        <w:rPr>
          <w:rFonts w:ascii="Times New Roman" w:hAnsi="Times New Roman" w:cs="Times New Roman"/>
          <w:color w:val="000000"/>
          <w:sz w:val="24"/>
          <w:szCs w:val="24"/>
        </w:rPr>
        <w:t>Praktik Kerja Lapangan mengandung pengertian bahwa proses penyelanggaraan Pendidikan kejuruan (SMK). Tidak hanya program milik SMK dan Departemen Pendidikan Nasional. Akan tetapi merupakan program bersama antara SMK dan Dunia Usaha/Dunia Industri.</w:t>
      </w:r>
    </w:p>
    <w:p w:rsidR="004C54A9" w:rsidRPr="007F2865" w:rsidRDefault="004C54A9" w:rsidP="007F2865">
      <w:pPr>
        <w:spacing w:line="360" w:lineRule="auto"/>
        <w:ind w:firstLine="360"/>
        <w:jc w:val="both"/>
        <w:rPr>
          <w:rFonts w:ascii="Times New Roman" w:hAnsi="Times New Roman" w:cs="Times New Roman"/>
          <w:color w:val="000000"/>
          <w:sz w:val="24"/>
          <w:szCs w:val="24"/>
          <w:lang w:val="en-US"/>
        </w:rPr>
      </w:pPr>
      <w:r w:rsidRPr="007F2865">
        <w:rPr>
          <w:rFonts w:ascii="Times New Roman" w:hAnsi="Times New Roman" w:cs="Times New Roman"/>
          <w:color w:val="000000"/>
          <w:sz w:val="24"/>
          <w:szCs w:val="24"/>
        </w:rPr>
        <w:t>Praktik Kerja Lapangan sendiri dilaksanakan untuk menciptakan tenaga kerja yang profesional, dimana para siswa yang melakukan pendidikan tersebut diharapkan dapat menerapkan ilmu yang didapat dan sekaligus mempelajari Dunia Industri. Tanpa diadakan praktik Kerja Lapangan ini kita tidak dapat langsung terjun mempelajari Dunia Industri karena kita belum mengetahui situasi dan kondisi Lingkungan kerja.</w:t>
      </w:r>
    </w:p>
    <w:p w:rsidR="009B5907" w:rsidRPr="007F2865" w:rsidRDefault="009B5907" w:rsidP="007F2865">
      <w:pPr>
        <w:spacing w:line="360" w:lineRule="auto"/>
        <w:ind w:firstLine="360"/>
        <w:jc w:val="both"/>
        <w:rPr>
          <w:rFonts w:ascii="Times New Roman" w:hAnsi="Times New Roman" w:cs="Times New Roman"/>
          <w:color w:val="000000"/>
          <w:sz w:val="24"/>
          <w:szCs w:val="24"/>
          <w:lang w:val="en-US"/>
        </w:rPr>
      </w:pPr>
    </w:p>
    <w:p w:rsidR="004C54A9" w:rsidRPr="007F2865" w:rsidRDefault="004C54A9" w:rsidP="007F2865">
      <w:pPr>
        <w:pStyle w:val="ListParagraph"/>
        <w:numPr>
          <w:ilvl w:val="0"/>
          <w:numId w:val="7"/>
        </w:numPr>
        <w:spacing w:line="360" w:lineRule="auto"/>
        <w:jc w:val="both"/>
        <w:rPr>
          <w:rFonts w:ascii="Times New Roman" w:hAnsi="Times New Roman" w:cs="Times New Roman"/>
          <w:sz w:val="24"/>
          <w:szCs w:val="24"/>
        </w:rPr>
      </w:pPr>
      <w:r w:rsidRPr="007F2865">
        <w:rPr>
          <w:rFonts w:ascii="Times New Roman" w:hAnsi="Times New Roman" w:cs="Times New Roman"/>
          <w:b/>
          <w:bCs/>
          <w:color w:val="000000"/>
          <w:sz w:val="24"/>
          <w:szCs w:val="24"/>
        </w:rPr>
        <w:t>Tujuan Praktik Kerja</w:t>
      </w:r>
    </w:p>
    <w:p w:rsidR="004C54A9" w:rsidRPr="007F2865" w:rsidRDefault="004C54A9" w:rsidP="007F2865">
      <w:pPr>
        <w:pStyle w:val="ListParagraph"/>
        <w:numPr>
          <w:ilvl w:val="0"/>
          <w:numId w:val="8"/>
        </w:numPr>
        <w:spacing w:line="360" w:lineRule="auto"/>
        <w:jc w:val="both"/>
        <w:rPr>
          <w:rFonts w:ascii="Times New Roman" w:hAnsi="Times New Roman" w:cs="Times New Roman"/>
          <w:sz w:val="24"/>
          <w:szCs w:val="24"/>
        </w:rPr>
      </w:pPr>
      <w:r w:rsidRPr="007F2865">
        <w:rPr>
          <w:rFonts w:ascii="Times New Roman" w:hAnsi="Times New Roman" w:cs="Times New Roman"/>
          <w:color w:val="000000"/>
          <w:sz w:val="24"/>
          <w:szCs w:val="24"/>
        </w:rPr>
        <w:t>Meningkatkan dan mengembangkan hubungan SMK dengan Dunia Industri agar bertanggung jawab terhadap peningkatan mutu pendidikan menengah kejuruan.</w:t>
      </w:r>
    </w:p>
    <w:p w:rsidR="004C54A9" w:rsidRPr="007F2865" w:rsidRDefault="004C54A9" w:rsidP="007F2865">
      <w:pPr>
        <w:pStyle w:val="ListParagraph"/>
        <w:numPr>
          <w:ilvl w:val="0"/>
          <w:numId w:val="8"/>
        </w:numPr>
        <w:spacing w:line="360" w:lineRule="auto"/>
        <w:jc w:val="both"/>
        <w:rPr>
          <w:rFonts w:ascii="Times New Roman" w:hAnsi="Times New Roman" w:cs="Times New Roman"/>
          <w:sz w:val="24"/>
          <w:szCs w:val="24"/>
        </w:rPr>
      </w:pPr>
      <w:r w:rsidRPr="007F2865">
        <w:rPr>
          <w:rFonts w:ascii="Times New Roman" w:hAnsi="Times New Roman" w:cs="Times New Roman"/>
          <w:color w:val="000000"/>
          <w:sz w:val="24"/>
          <w:szCs w:val="24"/>
        </w:rPr>
        <w:t>Membuat komitmen bersama untuk dijadikan landasan pelaksanaan hubungan kerjasamanya.</w:t>
      </w:r>
    </w:p>
    <w:p w:rsidR="004C54A9" w:rsidRPr="007F2865" w:rsidRDefault="004C54A9" w:rsidP="007F2865">
      <w:pPr>
        <w:pStyle w:val="ListParagraph"/>
        <w:numPr>
          <w:ilvl w:val="0"/>
          <w:numId w:val="8"/>
        </w:numPr>
        <w:spacing w:line="360" w:lineRule="auto"/>
        <w:jc w:val="both"/>
        <w:rPr>
          <w:rFonts w:ascii="Times New Roman" w:hAnsi="Times New Roman" w:cs="Times New Roman"/>
          <w:sz w:val="24"/>
          <w:szCs w:val="24"/>
        </w:rPr>
      </w:pPr>
      <w:r w:rsidRPr="007F2865">
        <w:rPr>
          <w:rFonts w:ascii="Times New Roman" w:hAnsi="Times New Roman" w:cs="Times New Roman"/>
          <w:color w:val="000000"/>
          <w:sz w:val="24"/>
          <w:szCs w:val="24"/>
        </w:rPr>
        <w:t>Untuk menyesuaikan diri dengan lingkungan kerja.</w:t>
      </w:r>
    </w:p>
    <w:p w:rsidR="004C54A9" w:rsidRPr="007F2865" w:rsidRDefault="004C54A9" w:rsidP="007F2865">
      <w:pPr>
        <w:pStyle w:val="ListParagraph"/>
        <w:numPr>
          <w:ilvl w:val="0"/>
          <w:numId w:val="8"/>
        </w:numPr>
        <w:spacing w:line="360" w:lineRule="auto"/>
        <w:jc w:val="both"/>
        <w:rPr>
          <w:rFonts w:ascii="Times New Roman" w:hAnsi="Times New Roman" w:cs="Times New Roman"/>
          <w:sz w:val="24"/>
          <w:szCs w:val="24"/>
        </w:rPr>
      </w:pPr>
      <w:r w:rsidRPr="007F2865">
        <w:rPr>
          <w:rFonts w:ascii="Times New Roman" w:hAnsi="Times New Roman" w:cs="Times New Roman"/>
          <w:sz w:val="24"/>
          <w:szCs w:val="24"/>
        </w:rPr>
        <w:t>Memiliki  disiplin  dan  inisiatif  kerja  yang  tinggi  sesuai  dengan  tuntutan  dunia    usaha/Industr</w:t>
      </w:r>
      <w:proofErr w:type="spellStart"/>
      <w:r w:rsidRPr="007F2865">
        <w:rPr>
          <w:rFonts w:ascii="Times New Roman" w:hAnsi="Times New Roman" w:cs="Times New Roman"/>
          <w:sz w:val="24"/>
          <w:szCs w:val="24"/>
          <w:lang w:val="en-US"/>
        </w:rPr>
        <w:t>i</w:t>
      </w:r>
      <w:proofErr w:type="spellEnd"/>
      <w:r w:rsidR="007D508E" w:rsidRPr="007F2865">
        <w:rPr>
          <w:rFonts w:ascii="Times New Roman" w:hAnsi="Times New Roman" w:cs="Times New Roman"/>
          <w:sz w:val="24"/>
          <w:szCs w:val="24"/>
          <w:lang w:val="en-US"/>
        </w:rPr>
        <w:t>.</w:t>
      </w:r>
    </w:p>
    <w:p w:rsidR="004C54A9" w:rsidRPr="007F2865" w:rsidRDefault="004C54A9" w:rsidP="007F2865">
      <w:pPr>
        <w:pStyle w:val="ListParagraph"/>
        <w:spacing w:line="360" w:lineRule="auto"/>
        <w:jc w:val="both"/>
        <w:rPr>
          <w:rFonts w:ascii="Times New Roman" w:hAnsi="Times New Roman" w:cs="Times New Roman"/>
          <w:sz w:val="24"/>
          <w:szCs w:val="24"/>
        </w:rPr>
      </w:pPr>
    </w:p>
    <w:p w:rsidR="004C54A9" w:rsidRPr="007F2865" w:rsidRDefault="004C54A9" w:rsidP="007F2865">
      <w:pPr>
        <w:spacing w:line="360" w:lineRule="auto"/>
        <w:rPr>
          <w:rFonts w:ascii="Times New Roman" w:hAnsi="Times New Roman" w:cs="Times New Roman"/>
          <w:sz w:val="24"/>
          <w:szCs w:val="24"/>
          <w:lang w:val="en-US"/>
        </w:rPr>
      </w:pPr>
      <w:r w:rsidRPr="007F2865">
        <w:rPr>
          <w:rFonts w:ascii="Times New Roman" w:hAnsi="Times New Roman" w:cs="Times New Roman"/>
          <w:sz w:val="24"/>
          <w:szCs w:val="24"/>
        </w:rPr>
        <w:t xml:space="preserve">C. </w:t>
      </w:r>
      <w:r w:rsidRPr="007F2865">
        <w:rPr>
          <w:rFonts w:ascii="Times New Roman" w:hAnsi="Times New Roman" w:cs="Times New Roman"/>
          <w:b/>
          <w:bCs/>
          <w:color w:val="000000"/>
          <w:sz w:val="24"/>
          <w:szCs w:val="24"/>
        </w:rPr>
        <w:t>Ruang Lingkup</w:t>
      </w:r>
    </w:p>
    <w:p w:rsidR="004C54A9" w:rsidRPr="007F2865" w:rsidRDefault="004C54A9" w:rsidP="007F2865">
      <w:pPr>
        <w:spacing w:line="360" w:lineRule="auto"/>
        <w:ind w:firstLine="720"/>
        <w:jc w:val="both"/>
        <w:rPr>
          <w:rFonts w:ascii="Times New Roman" w:hAnsi="Times New Roman" w:cs="Times New Roman"/>
          <w:color w:val="000000"/>
          <w:sz w:val="24"/>
          <w:szCs w:val="24"/>
          <w:lang w:val="en-US"/>
        </w:rPr>
      </w:pPr>
      <w:r w:rsidRPr="007F2865">
        <w:rPr>
          <w:rFonts w:ascii="Times New Roman" w:hAnsi="Times New Roman" w:cs="Times New Roman"/>
          <w:color w:val="000000"/>
          <w:sz w:val="24"/>
          <w:szCs w:val="24"/>
        </w:rPr>
        <w:t xml:space="preserve">Dalam laporan PKL ini, penulis hanya membahas tentang bagaimana cara, </w:t>
      </w:r>
      <w:proofErr w:type="spellStart"/>
      <w:r w:rsidRPr="007F2865">
        <w:rPr>
          <w:rFonts w:ascii="Times New Roman" w:hAnsi="Times New Roman" w:cs="Times New Roman"/>
          <w:color w:val="000000"/>
          <w:sz w:val="24"/>
          <w:szCs w:val="24"/>
          <w:lang w:val="en-US"/>
        </w:rPr>
        <w:t>Membuat</w:t>
      </w:r>
      <w:proofErr w:type="spellEnd"/>
      <w:r w:rsidRPr="007F2865">
        <w:rPr>
          <w:rFonts w:ascii="Times New Roman" w:hAnsi="Times New Roman" w:cs="Times New Roman"/>
          <w:color w:val="000000"/>
          <w:sz w:val="24"/>
          <w:szCs w:val="24"/>
          <w:lang w:val="en-US"/>
        </w:rPr>
        <w:t xml:space="preserve"> </w:t>
      </w:r>
      <w:proofErr w:type="spellStart"/>
      <w:r w:rsidRPr="007F2865">
        <w:rPr>
          <w:rFonts w:ascii="Times New Roman" w:hAnsi="Times New Roman" w:cs="Times New Roman"/>
          <w:color w:val="000000"/>
          <w:sz w:val="24"/>
          <w:szCs w:val="24"/>
          <w:lang w:val="en-US"/>
        </w:rPr>
        <w:t>undangan</w:t>
      </w:r>
      <w:proofErr w:type="spellEnd"/>
      <w:r w:rsidRPr="007F2865">
        <w:rPr>
          <w:rFonts w:ascii="Times New Roman" w:hAnsi="Times New Roman" w:cs="Times New Roman"/>
          <w:color w:val="000000"/>
          <w:sz w:val="24"/>
          <w:szCs w:val="24"/>
          <w:lang w:val="en-US"/>
        </w:rPr>
        <w:t xml:space="preserve"> </w:t>
      </w:r>
      <w:proofErr w:type="spellStart"/>
      <w:r w:rsidRPr="007F2865">
        <w:rPr>
          <w:rFonts w:ascii="Times New Roman" w:hAnsi="Times New Roman" w:cs="Times New Roman"/>
          <w:color w:val="000000"/>
          <w:sz w:val="24"/>
          <w:szCs w:val="24"/>
          <w:lang w:val="en-US"/>
        </w:rPr>
        <w:t>pernikahan</w:t>
      </w:r>
      <w:proofErr w:type="spellEnd"/>
      <w:r w:rsidR="007D508E" w:rsidRPr="007F2865">
        <w:rPr>
          <w:rFonts w:ascii="Times New Roman" w:hAnsi="Times New Roman" w:cs="Times New Roman"/>
          <w:color w:val="000000"/>
          <w:sz w:val="24"/>
          <w:szCs w:val="24"/>
          <w:lang w:val="en-US"/>
        </w:rPr>
        <w:t>.</w:t>
      </w:r>
    </w:p>
    <w:p w:rsidR="004C54A9" w:rsidRPr="007F2865" w:rsidRDefault="004C54A9" w:rsidP="007F2865">
      <w:pPr>
        <w:spacing w:line="360" w:lineRule="auto"/>
        <w:rPr>
          <w:rFonts w:ascii="Times New Roman" w:hAnsi="Times New Roman" w:cs="Times New Roman"/>
          <w:color w:val="000000"/>
          <w:sz w:val="24"/>
          <w:szCs w:val="24"/>
          <w:lang w:val="en-US"/>
        </w:rPr>
      </w:pPr>
      <w:r w:rsidRPr="007F2865">
        <w:rPr>
          <w:rFonts w:ascii="Times New Roman" w:hAnsi="Times New Roman" w:cs="Times New Roman"/>
          <w:color w:val="000000"/>
          <w:sz w:val="24"/>
          <w:szCs w:val="24"/>
          <w:lang w:val="en-US"/>
        </w:rPr>
        <w:br w:type="page"/>
      </w:r>
    </w:p>
    <w:p w:rsidR="004C54A9" w:rsidRPr="007F2865" w:rsidRDefault="004C54A9" w:rsidP="007F2865">
      <w:pPr>
        <w:spacing w:line="360" w:lineRule="auto"/>
        <w:ind w:left="3600" w:firstLine="720"/>
        <w:rPr>
          <w:rFonts w:ascii="Times New Roman" w:hAnsi="Times New Roman" w:cs="Times New Roman"/>
          <w:sz w:val="24"/>
          <w:szCs w:val="24"/>
        </w:rPr>
      </w:pPr>
      <w:r w:rsidRPr="007F2865">
        <w:rPr>
          <w:rFonts w:ascii="Times New Roman" w:hAnsi="Times New Roman" w:cs="Times New Roman"/>
          <w:b/>
          <w:bCs/>
          <w:color w:val="000000"/>
          <w:sz w:val="24"/>
          <w:szCs w:val="24"/>
        </w:rPr>
        <w:lastRenderedPageBreak/>
        <w:t>BAB II</w:t>
      </w:r>
    </w:p>
    <w:p w:rsidR="004C54A9" w:rsidRPr="007F2865" w:rsidRDefault="004C54A9" w:rsidP="007F2865">
      <w:pPr>
        <w:spacing w:line="360" w:lineRule="auto"/>
        <w:jc w:val="center"/>
        <w:rPr>
          <w:rFonts w:ascii="Times New Roman" w:hAnsi="Times New Roman" w:cs="Times New Roman"/>
          <w:sz w:val="24"/>
          <w:szCs w:val="24"/>
        </w:rPr>
      </w:pPr>
      <w:r w:rsidRPr="007F2865">
        <w:rPr>
          <w:rFonts w:ascii="Times New Roman" w:hAnsi="Times New Roman" w:cs="Times New Roman"/>
          <w:b/>
          <w:bCs/>
          <w:color w:val="000000"/>
          <w:sz w:val="24"/>
          <w:szCs w:val="24"/>
        </w:rPr>
        <w:t>PROFIL PERUSAHAAN</w:t>
      </w:r>
    </w:p>
    <w:p w:rsidR="004C54A9" w:rsidRPr="007F2865" w:rsidRDefault="004C54A9" w:rsidP="007F2865">
      <w:pPr>
        <w:spacing w:line="360" w:lineRule="auto"/>
        <w:jc w:val="both"/>
        <w:rPr>
          <w:rFonts w:ascii="Times New Roman" w:hAnsi="Times New Roman" w:cs="Times New Roman"/>
          <w:b/>
          <w:bCs/>
          <w:sz w:val="24"/>
          <w:szCs w:val="24"/>
        </w:rPr>
      </w:pPr>
      <w:r w:rsidRPr="007F2865">
        <w:rPr>
          <w:rFonts w:ascii="Times New Roman" w:hAnsi="Times New Roman" w:cs="Times New Roman"/>
          <w:b/>
          <w:bCs/>
          <w:sz w:val="24"/>
          <w:szCs w:val="24"/>
        </w:rPr>
        <w:t xml:space="preserve">     </w:t>
      </w:r>
      <w:r w:rsidRPr="007F2865">
        <w:rPr>
          <w:rFonts w:ascii="Times New Roman" w:hAnsi="Times New Roman" w:cs="Times New Roman"/>
          <w:b/>
          <w:bCs/>
          <w:sz w:val="24"/>
          <w:szCs w:val="24"/>
          <w:lang w:val="en-US"/>
        </w:rPr>
        <w:t>DATA UMUM PERUSAHAAN</w:t>
      </w:r>
    </w:p>
    <w:p w:rsidR="004C54A9" w:rsidRPr="007F2865" w:rsidRDefault="004C54A9" w:rsidP="007F2865">
      <w:pPr>
        <w:pStyle w:val="ListParagraph"/>
        <w:numPr>
          <w:ilvl w:val="0"/>
          <w:numId w:val="9"/>
        </w:numPr>
        <w:spacing w:line="360" w:lineRule="auto"/>
        <w:jc w:val="both"/>
        <w:rPr>
          <w:rFonts w:ascii="Times New Roman" w:hAnsi="Times New Roman" w:cs="Times New Roman"/>
          <w:sz w:val="24"/>
          <w:szCs w:val="24"/>
        </w:rPr>
      </w:pPr>
      <w:r w:rsidRPr="007F2865">
        <w:rPr>
          <w:rFonts w:ascii="Times New Roman" w:hAnsi="Times New Roman" w:cs="Times New Roman"/>
          <w:color w:val="000000"/>
          <w:sz w:val="24"/>
          <w:szCs w:val="24"/>
        </w:rPr>
        <w:t xml:space="preserve">Nama perusahaan.     </w:t>
      </w:r>
      <w:r w:rsidRPr="007F2865">
        <w:rPr>
          <w:rFonts w:ascii="Times New Roman" w:hAnsi="Times New Roman" w:cs="Times New Roman"/>
          <w:color w:val="000000"/>
          <w:sz w:val="24"/>
          <w:szCs w:val="24"/>
        </w:rPr>
        <w:tab/>
      </w:r>
      <w:r w:rsidRPr="007F2865">
        <w:rPr>
          <w:rFonts w:ascii="Times New Roman" w:hAnsi="Times New Roman" w:cs="Times New Roman"/>
          <w:color w:val="000000"/>
          <w:sz w:val="24"/>
          <w:szCs w:val="24"/>
        </w:rPr>
        <w:tab/>
        <w:t xml:space="preserve">: </w:t>
      </w:r>
      <w:r w:rsidRPr="007F2865">
        <w:rPr>
          <w:rFonts w:ascii="Times New Roman" w:hAnsi="Times New Roman" w:cs="Times New Roman"/>
          <w:color w:val="000000"/>
          <w:sz w:val="24"/>
          <w:szCs w:val="24"/>
          <w:lang w:val="en-US"/>
        </w:rPr>
        <w:t>Magenta Digital Printing</w:t>
      </w:r>
    </w:p>
    <w:p w:rsidR="004C54A9" w:rsidRPr="007F2865" w:rsidRDefault="004C54A9" w:rsidP="007F2865">
      <w:pPr>
        <w:pStyle w:val="ListParagraph"/>
        <w:numPr>
          <w:ilvl w:val="0"/>
          <w:numId w:val="9"/>
        </w:numPr>
        <w:spacing w:line="360" w:lineRule="auto"/>
        <w:jc w:val="both"/>
        <w:rPr>
          <w:rFonts w:ascii="Times New Roman" w:hAnsi="Times New Roman" w:cs="Times New Roman"/>
          <w:sz w:val="24"/>
          <w:szCs w:val="24"/>
        </w:rPr>
      </w:pPr>
      <w:r w:rsidRPr="007F2865">
        <w:rPr>
          <w:rFonts w:ascii="Times New Roman" w:hAnsi="Times New Roman" w:cs="Times New Roman"/>
          <w:color w:val="000000"/>
          <w:sz w:val="24"/>
          <w:szCs w:val="24"/>
        </w:rPr>
        <w:t xml:space="preserve">Pemilik.                             </w:t>
      </w:r>
      <w:r w:rsidRPr="007F2865">
        <w:rPr>
          <w:rFonts w:ascii="Times New Roman" w:hAnsi="Times New Roman" w:cs="Times New Roman"/>
          <w:color w:val="000000"/>
          <w:sz w:val="24"/>
          <w:szCs w:val="24"/>
        </w:rPr>
        <w:tab/>
        <w:t xml:space="preserve">: </w:t>
      </w:r>
      <w:proofErr w:type="spellStart"/>
      <w:r w:rsidRPr="007F2865">
        <w:rPr>
          <w:rFonts w:ascii="Times New Roman" w:hAnsi="Times New Roman" w:cs="Times New Roman"/>
          <w:color w:val="000000"/>
          <w:sz w:val="24"/>
          <w:szCs w:val="24"/>
          <w:lang w:val="en-US"/>
        </w:rPr>
        <w:t>Andi</w:t>
      </w:r>
      <w:proofErr w:type="spellEnd"/>
      <w:r w:rsidRPr="007F2865">
        <w:rPr>
          <w:rFonts w:ascii="Times New Roman" w:hAnsi="Times New Roman" w:cs="Times New Roman"/>
          <w:color w:val="000000"/>
          <w:sz w:val="24"/>
          <w:szCs w:val="24"/>
          <w:lang w:val="en-US"/>
        </w:rPr>
        <w:t xml:space="preserve"> </w:t>
      </w:r>
      <w:proofErr w:type="spellStart"/>
      <w:r w:rsidRPr="007F2865">
        <w:rPr>
          <w:rFonts w:ascii="Times New Roman" w:hAnsi="Times New Roman" w:cs="Times New Roman"/>
          <w:color w:val="000000"/>
          <w:sz w:val="24"/>
          <w:szCs w:val="24"/>
          <w:lang w:val="en-US"/>
        </w:rPr>
        <w:t>Retiyadi</w:t>
      </w:r>
      <w:proofErr w:type="spellEnd"/>
      <w:r w:rsidRPr="007F2865">
        <w:rPr>
          <w:rFonts w:ascii="Times New Roman" w:hAnsi="Times New Roman" w:cs="Times New Roman"/>
          <w:color w:val="000000"/>
          <w:sz w:val="24"/>
          <w:szCs w:val="24"/>
          <w:lang w:val="en-US"/>
        </w:rPr>
        <w:t xml:space="preserve"> </w:t>
      </w:r>
    </w:p>
    <w:p w:rsidR="004C54A9" w:rsidRPr="007F2865" w:rsidRDefault="004C54A9" w:rsidP="007F2865">
      <w:pPr>
        <w:pStyle w:val="ListParagraph"/>
        <w:numPr>
          <w:ilvl w:val="0"/>
          <w:numId w:val="9"/>
        </w:numPr>
        <w:spacing w:line="360" w:lineRule="auto"/>
        <w:jc w:val="both"/>
        <w:rPr>
          <w:rFonts w:ascii="Times New Roman" w:hAnsi="Times New Roman" w:cs="Times New Roman"/>
          <w:sz w:val="24"/>
          <w:szCs w:val="24"/>
        </w:rPr>
      </w:pPr>
      <w:r w:rsidRPr="007F2865">
        <w:rPr>
          <w:rFonts w:ascii="Times New Roman" w:hAnsi="Times New Roman" w:cs="Times New Roman"/>
          <w:color w:val="000000"/>
          <w:sz w:val="24"/>
          <w:szCs w:val="24"/>
        </w:rPr>
        <w:t xml:space="preserve">Kepala Bagian Workshop  </w:t>
      </w:r>
      <w:r w:rsidRPr="007F2865">
        <w:rPr>
          <w:rFonts w:ascii="Times New Roman" w:hAnsi="Times New Roman" w:cs="Times New Roman"/>
          <w:color w:val="000000"/>
          <w:sz w:val="24"/>
          <w:szCs w:val="24"/>
        </w:rPr>
        <w:tab/>
        <w:t xml:space="preserve">: </w:t>
      </w:r>
    </w:p>
    <w:p w:rsidR="004C54A9" w:rsidRPr="007F2865" w:rsidRDefault="004C54A9" w:rsidP="007F2865">
      <w:pPr>
        <w:pStyle w:val="ListParagraph"/>
        <w:numPr>
          <w:ilvl w:val="0"/>
          <w:numId w:val="9"/>
        </w:numPr>
        <w:spacing w:line="360" w:lineRule="auto"/>
        <w:jc w:val="both"/>
        <w:rPr>
          <w:rFonts w:ascii="Times New Roman" w:hAnsi="Times New Roman" w:cs="Times New Roman"/>
          <w:sz w:val="24"/>
          <w:szCs w:val="24"/>
        </w:rPr>
      </w:pPr>
      <w:r w:rsidRPr="007F2865">
        <w:rPr>
          <w:rFonts w:ascii="Times New Roman" w:hAnsi="Times New Roman" w:cs="Times New Roman"/>
          <w:color w:val="000000"/>
          <w:sz w:val="24"/>
          <w:szCs w:val="24"/>
        </w:rPr>
        <w:t xml:space="preserve">Alamat                    </w:t>
      </w:r>
      <w:r w:rsidRPr="007F2865">
        <w:rPr>
          <w:rFonts w:ascii="Times New Roman" w:hAnsi="Times New Roman" w:cs="Times New Roman"/>
          <w:color w:val="000000"/>
          <w:sz w:val="24"/>
          <w:szCs w:val="24"/>
        </w:rPr>
        <w:tab/>
      </w:r>
      <w:r w:rsidRPr="007F2865">
        <w:rPr>
          <w:rFonts w:ascii="Times New Roman" w:hAnsi="Times New Roman" w:cs="Times New Roman"/>
          <w:color w:val="000000"/>
          <w:sz w:val="24"/>
          <w:szCs w:val="24"/>
        </w:rPr>
        <w:tab/>
        <w:t xml:space="preserve">: Desa Semodo Rt 02 Rw 05, Kec.Gombong, Kabupaten </w:t>
      </w:r>
      <w:r w:rsidRPr="007F2865">
        <w:rPr>
          <w:rFonts w:ascii="Times New Roman" w:hAnsi="Times New Roman" w:cs="Times New Roman"/>
          <w:color w:val="000000"/>
          <w:sz w:val="24"/>
          <w:szCs w:val="24"/>
        </w:rPr>
        <w:tab/>
      </w:r>
      <w:r w:rsidRPr="007F2865">
        <w:rPr>
          <w:rFonts w:ascii="Times New Roman" w:hAnsi="Times New Roman" w:cs="Times New Roman"/>
          <w:color w:val="000000"/>
          <w:sz w:val="24"/>
          <w:szCs w:val="24"/>
        </w:rPr>
        <w:tab/>
      </w:r>
      <w:r w:rsidRPr="007F2865">
        <w:rPr>
          <w:rFonts w:ascii="Times New Roman" w:hAnsi="Times New Roman" w:cs="Times New Roman"/>
          <w:color w:val="000000"/>
          <w:sz w:val="24"/>
          <w:szCs w:val="24"/>
        </w:rPr>
        <w:tab/>
      </w:r>
      <w:r w:rsidRPr="007F2865">
        <w:rPr>
          <w:rFonts w:ascii="Times New Roman" w:hAnsi="Times New Roman" w:cs="Times New Roman"/>
          <w:color w:val="000000"/>
          <w:sz w:val="24"/>
          <w:szCs w:val="24"/>
        </w:rPr>
        <w:tab/>
        <w:t xml:space="preserve"> </w:t>
      </w:r>
      <w:r w:rsidRPr="007F2865">
        <w:rPr>
          <w:rFonts w:ascii="Times New Roman" w:hAnsi="Times New Roman" w:cs="Times New Roman"/>
          <w:color w:val="000000"/>
          <w:sz w:val="24"/>
          <w:szCs w:val="24"/>
        </w:rPr>
        <w:tab/>
        <w:t xml:space="preserve"> </w:t>
      </w:r>
      <w:r w:rsidRPr="007F2865">
        <w:rPr>
          <w:rFonts w:ascii="Times New Roman" w:hAnsi="Times New Roman" w:cs="Times New Roman"/>
          <w:color w:val="000000"/>
          <w:sz w:val="24"/>
          <w:szCs w:val="24"/>
          <w:lang w:val="en-US"/>
        </w:rPr>
        <w:t xml:space="preserve"> </w:t>
      </w:r>
      <w:r w:rsidRPr="007F2865">
        <w:rPr>
          <w:rFonts w:ascii="Times New Roman" w:hAnsi="Times New Roman" w:cs="Times New Roman"/>
          <w:color w:val="000000"/>
          <w:sz w:val="24"/>
          <w:szCs w:val="24"/>
        </w:rPr>
        <w:t>Kebumen, Jawa Tengah 54413</w:t>
      </w:r>
    </w:p>
    <w:p w:rsidR="004C54A9" w:rsidRPr="007F2865" w:rsidRDefault="004C54A9" w:rsidP="007F2865">
      <w:pPr>
        <w:spacing w:line="360" w:lineRule="auto"/>
        <w:jc w:val="both"/>
        <w:rPr>
          <w:rFonts w:ascii="Times New Roman" w:hAnsi="Times New Roman" w:cs="Times New Roman"/>
          <w:sz w:val="24"/>
          <w:szCs w:val="24"/>
        </w:rPr>
      </w:pPr>
    </w:p>
    <w:p w:rsidR="004C54A9" w:rsidRPr="007F2865" w:rsidRDefault="004C54A9" w:rsidP="007F2865">
      <w:pPr>
        <w:spacing w:line="360" w:lineRule="auto"/>
        <w:jc w:val="both"/>
        <w:rPr>
          <w:rFonts w:ascii="Times New Roman" w:hAnsi="Times New Roman" w:cs="Times New Roman"/>
          <w:sz w:val="24"/>
          <w:szCs w:val="24"/>
        </w:rPr>
      </w:pPr>
      <w:r w:rsidRPr="007F2865">
        <w:rPr>
          <w:rFonts w:ascii="Times New Roman" w:hAnsi="Times New Roman" w:cs="Times New Roman"/>
          <w:b/>
          <w:bCs/>
          <w:color w:val="000000"/>
          <w:sz w:val="24"/>
          <w:szCs w:val="24"/>
        </w:rPr>
        <w:t>Sejarah singkat perusahaan</w:t>
      </w:r>
    </w:p>
    <w:p w:rsidR="004C54A9" w:rsidRPr="007F2865" w:rsidRDefault="004C54A9" w:rsidP="007F2865">
      <w:pPr>
        <w:spacing w:line="360" w:lineRule="auto"/>
        <w:ind w:left="360"/>
        <w:jc w:val="both"/>
        <w:rPr>
          <w:rFonts w:ascii="Times New Roman" w:hAnsi="Times New Roman" w:cs="Times New Roman"/>
          <w:sz w:val="24"/>
          <w:szCs w:val="24"/>
          <w:lang w:val="en-US"/>
        </w:rPr>
      </w:pPr>
      <w:r w:rsidRPr="007F2865">
        <w:rPr>
          <w:rFonts w:ascii="Times New Roman" w:hAnsi="Times New Roman" w:cs="Times New Roman"/>
          <w:color w:val="000000"/>
          <w:sz w:val="24"/>
          <w:szCs w:val="24"/>
        </w:rPr>
        <w:t>Bengkel Bubut Karya Abadi didirikan pada tahun 1991 tepatnya di jakarta utara dengan modal awal 1 mesin bubut kecil . Bertambahnya usia bengkel perlahan bengkel berkembang dari 1 mesin menjadi 2345 mesin, dan seterusnya dan berkembang sampai sekarang , Buka cabang di buntu tahun 1999 akhir sampai sekarang.</w:t>
      </w:r>
    </w:p>
    <w:p w:rsidR="004C54A9" w:rsidRPr="007F2865" w:rsidRDefault="004C54A9" w:rsidP="007F2865">
      <w:pPr>
        <w:spacing w:line="360" w:lineRule="auto"/>
        <w:jc w:val="both"/>
        <w:rPr>
          <w:rFonts w:ascii="Times New Roman" w:hAnsi="Times New Roman" w:cs="Times New Roman"/>
          <w:sz w:val="24"/>
          <w:szCs w:val="24"/>
        </w:rPr>
      </w:pPr>
      <w:r w:rsidRPr="007F2865">
        <w:rPr>
          <w:rFonts w:ascii="Times New Roman" w:hAnsi="Times New Roman" w:cs="Times New Roman"/>
          <w:b/>
          <w:bCs/>
          <w:color w:val="000000"/>
          <w:sz w:val="24"/>
          <w:szCs w:val="24"/>
        </w:rPr>
        <w:t>Visi dan misi</w:t>
      </w:r>
    </w:p>
    <w:p w:rsidR="004C54A9" w:rsidRPr="007F2865" w:rsidRDefault="004C54A9" w:rsidP="007F2865">
      <w:pPr>
        <w:pStyle w:val="ListParagraph"/>
        <w:numPr>
          <w:ilvl w:val="0"/>
          <w:numId w:val="10"/>
        </w:numPr>
        <w:spacing w:line="360" w:lineRule="auto"/>
        <w:jc w:val="both"/>
        <w:rPr>
          <w:rFonts w:ascii="Times New Roman" w:hAnsi="Times New Roman" w:cs="Times New Roman"/>
          <w:b/>
          <w:bCs/>
          <w:sz w:val="24"/>
          <w:szCs w:val="24"/>
        </w:rPr>
      </w:pPr>
      <w:r w:rsidRPr="007F2865">
        <w:rPr>
          <w:rFonts w:ascii="Times New Roman" w:hAnsi="Times New Roman" w:cs="Times New Roman"/>
          <w:b/>
          <w:bCs/>
          <w:color w:val="000000"/>
          <w:sz w:val="24"/>
          <w:szCs w:val="24"/>
        </w:rPr>
        <w:t>Visi:</w:t>
      </w:r>
    </w:p>
    <w:p w:rsidR="00756588" w:rsidRPr="007F2865" w:rsidRDefault="00756588" w:rsidP="007F2865">
      <w:pPr>
        <w:spacing w:line="360" w:lineRule="auto"/>
        <w:ind w:left="360"/>
        <w:jc w:val="both"/>
        <w:rPr>
          <w:rFonts w:ascii="Times New Roman" w:hAnsi="Times New Roman" w:cs="Times New Roman"/>
          <w:color w:val="000000"/>
          <w:sz w:val="24"/>
          <w:szCs w:val="24"/>
          <w:lang w:val="en-US"/>
        </w:rPr>
      </w:pPr>
      <w:r w:rsidRPr="007F2865">
        <w:rPr>
          <w:rFonts w:ascii="Times New Roman" w:hAnsi="Times New Roman" w:cs="Times New Roman"/>
          <w:b/>
          <w:bCs/>
          <w:sz w:val="24"/>
          <w:szCs w:val="24"/>
        </w:rPr>
        <w:t>Kami</w:t>
      </w:r>
      <w:r w:rsidRPr="007F2865">
        <w:rPr>
          <w:rFonts w:ascii="Times New Roman" w:hAnsi="Times New Roman" w:cs="Times New Roman"/>
          <w:sz w:val="24"/>
          <w:szCs w:val="24"/>
        </w:rPr>
        <w:t xml:space="preserve"> selalu berupaya menjadi perusahaan percetakan yang terpercaya, handal dan berdaya saing tinggi dalam percaturan bisnis nasional dengan memberikan pelayanan prima, berkualitas dan bertanggungjawab</w:t>
      </w:r>
      <w:r w:rsidR="007D508E" w:rsidRPr="007F2865">
        <w:rPr>
          <w:rFonts w:ascii="Times New Roman" w:hAnsi="Times New Roman" w:cs="Times New Roman"/>
          <w:sz w:val="24"/>
          <w:szCs w:val="24"/>
          <w:lang w:val="en-US"/>
        </w:rPr>
        <w:t>.</w:t>
      </w:r>
    </w:p>
    <w:p w:rsidR="004C54A9" w:rsidRPr="007F2865" w:rsidRDefault="004C54A9" w:rsidP="007F2865">
      <w:pPr>
        <w:pStyle w:val="ListParagraph"/>
        <w:numPr>
          <w:ilvl w:val="0"/>
          <w:numId w:val="10"/>
        </w:numPr>
        <w:spacing w:line="360" w:lineRule="auto"/>
        <w:jc w:val="both"/>
        <w:rPr>
          <w:rFonts w:ascii="Times New Roman" w:hAnsi="Times New Roman" w:cs="Times New Roman"/>
          <w:b/>
          <w:bCs/>
          <w:sz w:val="24"/>
          <w:szCs w:val="24"/>
        </w:rPr>
      </w:pPr>
      <w:r w:rsidRPr="007F2865">
        <w:rPr>
          <w:rFonts w:ascii="Times New Roman" w:hAnsi="Times New Roman" w:cs="Times New Roman"/>
          <w:b/>
          <w:bCs/>
          <w:color w:val="000000"/>
          <w:sz w:val="24"/>
          <w:szCs w:val="24"/>
        </w:rPr>
        <w:t>Misi:</w:t>
      </w:r>
    </w:p>
    <w:p w:rsidR="00FD7BC6" w:rsidRPr="007F2865" w:rsidRDefault="00FD7BC6" w:rsidP="007F2865">
      <w:pPr>
        <w:pStyle w:val="NormalWeb"/>
        <w:numPr>
          <w:ilvl w:val="0"/>
          <w:numId w:val="27"/>
        </w:numPr>
        <w:spacing w:line="360" w:lineRule="auto"/>
      </w:pPr>
      <w:proofErr w:type="spellStart"/>
      <w:r w:rsidRPr="007F2865">
        <w:rPr>
          <w:b/>
          <w:bCs/>
        </w:rPr>
        <w:t>Kami</w:t>
      </w:r>
      <w:proofErr w:type="spellEnd"/>
      <w:r w:rsidRPr="007F2865">
        <w:t xml:space="preserve"> </w:t>
      </w:r>
      <w:proofErr w:type="spellStart"/>
      <w:r w:rsidRPr="007F2865">
        <w:t>menjaga</w:t>
      </w:r>
      <w:proofErr w:type="spellEnd"/>
      <w:r w:rsidRPr="007F2865">
        <w:t xml:space="preserve"> </w:t>
      </w:r>
      <w:proofErr w:type="spellStart"/>
      <w:r w:rsidRPr="007F2865">
        <w:t>dan</w:t>
      </w:r>
      <w:proofErr w:type="spellEnd"/>
      <w:r w:rsidRPr="007F2865">
        <w:t xml:space="preserve"> </w:t>
      </w:r>
      <w:proofErr w:type="spellStart"/>
      <w:r w:rsidRPr="007F2865">
        <w:t>meningkatkan</w:t>
      </w:r>
      <w:proofErr w:type="spellEnd"/>
      <w:r w:rsidRPr="007F2865">
        <w:t xml:space="preserve"> </w:t>
      </w:r>
      <w:proofErr w:type="spellStart"/>
      <w:r w:rsidRPr="007F2865">
        <w:t>kepuasan</w:t>
      </w:r>
      <w:proofErr w:type="spellEnd"/>
      <w:r w:rsidRPr="007F2865">
        <w:t xml:space="preserve"> </w:t>
      </w:r>
      <w:proofErr w:type="spellStart"/>
      <w:r w:rsidRPr="007F2865">
        <w:t>pelanggan</w:t>
      </w:r>
      <w:proofErr w:type="spellEnd"/>
      <w:r w:rsidRPr="007F2865">
        <w:t xml:space="preserve"> </w:t>
      </w:r>
      <w:proofErr w:type="spellStart"/>
      <w:r w:rsidRPr="007F2865">
        <w:t>dengan</w:t>
      </w:r>
      <w:proofErr w:type="spellEnd"/>
      <w:r w:rsidRPr="007F2865">
        <w:t xml:space="preserve"> </w:t>
      </w:r>
      <w:proofErr w:type="spellStart"/>
      <w:r w:rsidRPr="007F2865">
        <w:t>memberikan</w:t>
      </w:r>
      <w:proofErr w:type="spellEnd"/>
      <w:r w:rsidRPr="007F2865">
        <w:t xml:space="preserve"> </w:t>
      </w:r>
      <w:proofErr w:type="spellStart"/>
      <w:r w:rsidRPr="007F2865">
        <w:t>kualitas</w:t>
      </w:r>
      <w:proofErr w:type="spellEnd"/>
      <w:r w:rsidRPr="007F2865">
        <w:t xml:space="preserve"> </w:t>
      </w:r>
      <w:proofErr w:type="spellStart"/>
      <w:r w:rsidRPr="007F2865">
        <w:t>pelayanan</w:t>
      </w:r>
      <w:proofErr w:type="spellEnd"/>
      <w:r w:rsidRPr="007F2865">
        <w:t xml:space="preserve"> </w:t>
      </w:r>
      <w:proofErr w:type="spellStart"/>
      <w:r w:rsidRPr="007F2865">
        <w:t>terbaik</w:t>
      </w:r>
      <w:proofErr w:type="spellEnd"/>
      <w:r w:rsidRPr="007F2865">
        <w:t>.</w:t>
      </w:r>
    </w:p>
    <w:p w:rsidR="00FD7BC6" w:rsidRPr="007F2865" w:rsidRDefault="00FD7BC6" w:rsidP="007F2865">
      <w:pPr>
        <w:pStyle w:val="NormalWeb"/>
        <w:numPr>
          <w:ilvl w:val="0"/>
          <w:numId w:val="27"/>
        </w:numPr>
        <w:spacing w:line="360" w:lineRule="auto"/>
      </w:pPr>
      <w:proofErr w:type="spellStart"/>
      <w:r w:rsidRPr="007F2865">
        <w:rPr>
          <w:b/>
          <w:bCs/>
        </w:rPr>
        <w:t>Kami</w:t>
      </w:r>
      <w:proofErr w:type="spellEnd"/>
      <w:r w:rsidRPr="007F2865">
        <w:t xml:space="preserve"> </w:t>
      </w:r>
      <w:proofErr w:type="spellStart"/>
      <w:r w:rsidRPr="007F2865">
        <w:t>responsif</w:t>
      </w:r>
      <w:proofErr w:type="spellEnd"/>
      <w:r w:rsidRPr="007F2865">
        <w:t xml:space="preserve"> </w:t>
      </w:r>
      <w:proofErr w:type="spellStart"/>
      <w:r w:rsidRPr="007F2865">
        <w:t>dalam</w:t>
      </w:r>
      <w:proofErr w:type="spellEnd"/>
      <w:r w:rsidRPr="007F2865">
        <w:t xml:space="preserve"> </w:t>
      </w:r>
      <w:proofErr w:type="spellStart"/>
      <w:r w:rsidRPr="007F2865">
        <w:t>memberikan</w:t>
      </w:r>
      <w:proofErr w:type="spellEnd"/>
      <w:r w:rsidRPr="007F2865">
        <w:t xml:space="preserve"> </w:t>
      </w:r>
      <w:proofErr w:type="spellStart"/>
      <w:r w:rsidRPr="007F2865">
        <w:t>solusi</w:t>
      </w:r>
      <w:proofErr w:type="spellEnd"/>
      <w:r w:rsidRPr="007F2865">
        <w:t xml:space="preserve"> </w:t>
      </w:r>
      <w:proofErr w:type="spellStart"/>
      <w:r w:rsidRPr="007F2865">
        <w:t>jasa</w:t>
      </w:r>
      <w:proofErr w:type="spellEnd"/>
      <w:r w:rsidRPr="007F2865">
        <w:t xml:space="preserve"> yang </w:t>
      </w:r>
      <w:proofErr w:type="spellStart"/>
      <w:r w:rsidRPr="007F2865">
        <w:t>ekonomis</w:t>
      </w:r>
      <w:proofErr w:type="spellEnd"/>
      <w:r w:rsidRPr="007F2865">
        <w:t xml:space="preserve"> </w:t>
      </w:r>
      <w:proofErr w:type="spellStart"/>
      <w:r w:rsidRPr="007F2865">
        <w:t>namun</w:t>
      </w:r>
      <w:proofErr w:type="spellEnd"/>
      <w:r w:rsidRPr="007F2865">
        <w:t xml:space="preserve"> </w:t>
      </w:r>
      <w:proofErr w:type="spellStart"/>
      <w:r w:rsidRPr="007F2865">
        <w:t>berkualitas</w:t>
      </w:r>
      <w:proofErr w:type="spellEnd"/>
      <w:r w:rsidRPr="007F2865">
        <w:t>.</w:t>
      </w:r>
    </w:p>
    <w:p w:rsidR="00FD7BC6" w:rsidRPr="007F2865" w:rsidRDefault="00FD7BC6" w:rsidP="007F2865">
      <w:pPr>
        <w:pStyle w:val="NormalWeb"/>
        <w:numPr>
          <w:ilvl w:val="0"/>
          <w:numId w:val="27"/>
        </w:numPr>
        <w:spacing w:line="360" w:lineRule="auto"/>
      </w:pPr>
      <w:proofErr w:type="spellStart"/>
      <w:r w:rsidRPr="007F2865">
        <w:rPr>
          <w:b/>
          <w:bCs/>
        </w:rPr>
        <w:t>Kami</w:t>
      </w:r>
      <w:proofErr w:type="spellEnd"/>
      <w:r w:rsidRPr="007F2865">
        <w:t xml:space="preserve"> </w:t>
      </w:r>
      <w:proofErr w:type="spellStart"/>
      <w:r w:rsidRPr="007F2865">
        <w:t>menjaga</w:t>
      </w:r>
      <w:proofErr w:type="spellEnd"/>
      <w:r w:rsidRPr="007F2865">
        <w:t xml:space="preserve"> </w:t>
      </w:r>
      <w:proofErr w:type="spellStart"/>
      <w:r w:rsidRPr="007F2865">
        <w:t>dan</w:t>
      </w:r>
      <w:proofErr w:type="spellEnd"/>
      <w:r w:rsidRPr="007F2865">
        <w:t xml:space="preserve"> </w:t>
      </w:r>
      <w:proofErr w:type="spellStart"/>
      <w:r w:rsidRPr="007F2865">
        <w:t>meningkatkan</w:t>
      </w:r>
      <w:proofErr w:type="spellEnd"/>
      <w:r w:rsidRPr="007F2865">
        <w:t xml:space="preserve"> </w:t>
      </w:r>
      <w:proofErr w:type="spellStart"/>
      <w:r w:rsidRPr="007F2865">
        <w:t>hubungan</w:t>
      </w:r>
      <w:proofErr w:type="spellEnd"/>
      <w:r w:rsidRPr="007F2865">
        <w:t xml:space="preserve"> </w:t>
      </w:r>
      <w:proofErr w:type="spellStart"/>
      <w:r w:rsidRPr="007F2865">
        <w:t>komunikasi</w:t>
      </w:r>
      <w:proofErr w:type="spellEnd"/>
      <w:r w:rsidRPr="007F2865">
        <w:t xml:space="preserve"> </w:t>
      </w:r>
      <w:proofErr w:type="spellStart"/>
      <w:r w:rsidRPr="007F2865">
        <w:t>dalam</w:t>
      </w:r>
      <w:proofErr w:type="spellEnd"/>
      <w:r w:rsidRPr="007F2865">
        <w:t xml:space="preserve"> </w:t>
      </w:r>
      <w:proofErr w:type="spellStart"/>
      <w:r w:rsidRPr="007F2865">
        <w:t>menjalin</w:t>
      </w:r>
      <w:proofErr w:type="spellEnd"/>
      <w:r w:rsidRPr="007F2865">
        <w:t xml:space="preserve"> </w:t>
      </w:r>
      <w:proofErr w:type="spellStart"/>
      <w:r w:rsidRPr="007F2865">
        <w:t>kemitraan</w:t>
      </w:r>
      <w:proofErr w:type="spellEnd"/>
      <w:r w:rsidRPr="007F2865">
        <w:t xml:space="preserve"> </w:t>
      </w:r>
      <w:proofErr w:type="spellStart"/>
      <w:r w:rsidRPr="007F2865">
        <w:t>dengan</w:t>
      </w:r>
      <w:proofErr w:type="spellEnd"/>
      <w:r w:rsidRPr="007F2865">
        <w:t xml:space="preserve"> </w:t>
      </w:r>
      <w:proofErr w:type="spellStart"/>
      <w:r w:rsidRPr="007F2865">
        <w:t>segala</w:t>
      </w:r>
      <w:proofErr w:type="spellEnd"/>
      <w:r w:rsidRPr="007F2865">
        <w:t xml:space="preserve"> </w:t>
      </w:r>
      <w:proofErr w:type="spellStart"/>
      <w:r w:rsidRPr="007F2865">
        <w:t>pihak</w:t>
      </w:r>
      <w:proofErr w:type="spellEnd"/>
      <w:r w:rsidRPr="007F2865">
        <w:t xml:space="preserve"> </w:t>
      </w:r>
      <w:proofErr w:type="spellStart"/>
      <w:r w:rsidRPr="007F2865">
        <w:t>demi</w:t>
      </w:r>
      <w:proofErr w:type="spellEnd"/>
      <w:r w:rsidRPr="007F2865">
        <w:t xml:space="preserve"> </w:t>
      </w:r>
      <w:proofErr w:type="spellStart"/>
      <w:r w:rsidRPr="007F2865">
        <w:t>tercapainya</w:t>
      </w:r>
      <w:proofErr w:type="spellEnd"/>
      <w:r w:rsidRPr="007F2865">
        <w:t xml:space="preserve"> </w:t>
      </w:r>
      <w:proofErr w:type="spellStart"/>
      <w:r w:rsidRPr="007F2865">
        <w:t>kerjasama</w:t>
      </w:r>
      <w:proofErr w:type="spellEnd"/>
      <w:r w:rsidRPr="007F2865">
        <w:t xml:space="preserve"> yang </w:t>
      </w:r>
      <w:proofErr w:type="spellStart"/>
      <w:r w:rsidRPr="007F2865">
        <w:t>berkesinambungan</w:t>
      </w:r>
      <w:proofErr w:type="spellEnd"/>
      <w:r w:rsidRPr="007F2865">
        <w:t xml:space="preserve"> </w:t>
      </w:r>
      <w:proofErr w:type="spellStart"/>
      <w:r w:rsidRPr="007F2865">
        <w:t>dan</w:t>
      </w:r>
      <w:proofErr w:type="spellEnd"/>
      <w:r w:rsidRPr="007F2865">
        <w:t xml:space="preserve"> </w:t>
      </w:r>
      <w:proofErr w:type="spellStart"/>
      <w:r w:rsidRPr="007F2865">
        <w:t>saling</w:t>
      </w:r>
      <w:proofErr w:type="spellEnd"/>
      <w:r w:rsidRPr="007F2865">
        <w:t xml:space="preserve"> </w:t>
      </w:r>
      <w:proofErr w:type="spellStart"/>
      <w:r w:rsidRPr="007F2865">
        <w:t>menguntungkan</w:t>
      </w:r>
      <w:proofErr w:type="spellEnd"/>
      <w:r w:rsidRPr="007F2865">
        <w:t>.</w:t>
      </w:r>
    </w:p>
    <w:p w:rsidR="004A5DB8" w:rsidRPr="007F2865" w:rsidRDefault="00FD7BC6" w:rsidP="007F2865">
      <w:pPr>
        <w:pStyle w:val="NormalWeb"/>
        <w:spacing w:line="360" w:lineRule="auto"/>
      </w:pPr>
      <w:r w:rsidRPr="007F2865">
        <w:t>.</w:t>
      </w:r>
    </w:p>
    <w:p w:rsidR="00FD7BC6" w:rsidRPr="007F2865" w:rsidRDefault="00FD7BC6" w:rsidP="007F2865">
      <w:pPr>
        <w:spacing w:line="360" w:lineRule="auto"/>
        <w:ind w:left="3600" w:firstLine="720"/>
        <w:rPr>
          <w:rFonts w:ascii="Times New Roman" w:hAnsi="Times New Roman" w:cs="Times New Roman"/>
          <w:sz w:val="24"/>
          <w:szCs w:val="24"/>
          <w:lang w:val="en-US"/>
        </w:rPr>
      </w:pPr>
      <w:r w:rsidRPr="007F2865">
        <w:rPr>
          <w:rFonts w:ascii="Times New Roman" w:hAnsi="Times New Roman" w:cs="Times New Roman"/>
          <w:b/>
          <w:bCs/>
          <w:color w:val="000000"/>
          <w:sz w:val="24"/>
          <w:szCs w:val="24"/>
        </w:rPr>
        <w:lastRenderedPageBreak/>
        <w:t>BAB II</w:t>
      </w:r>
      <w:r w:rsidRPr="007F2865">
        <w:rPr>
          <w:rFonts w:ascii="Times New Roman" w:hAnsi="Times New Roman" w:cs="Times New Roman"/>
          <w:b/>
          <w:bCs/>
          <w:color w:val="000000"/>
          <w:sz w:val="24"/>
          <w:szCs w:val="24"/>
          <w:lang w:val="en-US"/>
        </w:rPr>
        <w:t>I</w:t>
      </w:r>
    </w:p>
    <w:p w:rsidR="00FD7BC6" w:rsidRPr="007F2865" w:rsidRDefault="00FD7BC6" w:rsidP="007F2865">
      <w:pPr>
        <w:spacing w:line="360" w:lineRule="auto"/>
        <w:jc w:val="center"/>
        <w:rPr>
          <w:rFonts w:ascii="Times New Roman" w:hAnsi="Times New Roman" w:cs="Times New Roman"/>
          <w:b/>
          <w:bCs/>
          <w:color w:val="000000"/>
          <w:sz w:val="24"/>
          <w:szCs w:val="24"/>
          <w:lang w:val="en-US"/>
        </w:rPr>
      </w:pPr>
      <w:r w:rsidRPr="007F2865">
        <w:rPr>
          <w:rFonts w:ascii="Times New Roman" w:hAnsi="Times New Roman" w:cs="Times New Roman"/>
          <w:b/>
          <w:bCs/>
          <w:color w:val="000000"/>
          <w:sz w:val="24"/>
          <w:szCs w:val="24"/>
          <w:lang w:val="en-US"/>
        </w:rPr>
        <w:t>MATERI PKL</w:t>
      </w:r>
    </w:p>
    <w:p w:rsidR="00037364" w:rsidRPr="007F2865" w:rsidRDefault="00B62BB8" w:rsidP="007F2865">
      <w:pPr>
        <w:spacing w:line="360" w:lineRule="auto"/>
        <w:rPr>
          <w:rFonts w:ascii="Times New Roman" w:hAnsi="Times New Roman" w:cs="Times New Roman"/>
          <w:sz w:val="24"/>
          <w:szCs w:val="24"/>
          <w:lang w:val="en-US"/>
        </w:rPr>
      </w:pPr>
      <w:r w:rsidRPr="007F2865">
        <w:rPr>
          <w:rFonts w:ascii="Times New Roman" w:hAnsi="Times New Roman" w:cs="Times New Roman"/>
          <w:b/>
          <w:bCs/>
          <w:color w:val="000000"/>
          <w:sz w:val="24"/>
          <w:szCs w:val="24"/>
          <w:lang w:val="en-US"/>
        </w:rPr>
        <w:t>A.</w:t>
      </w:r>
      <w:r w:rsidR="00037364" w:rsidRPr="007F2865">
        <w:rPr>
          <w:rFonts w:ascii="Times New Roman" w:hAnsi="Times New Roman" w:cs="Times New Roman"/>
          <w:b/>
          <w:bCs/>
          <w:color w:val="000000"/>
          <w:sz w:val="24"/>
          <w:szCs w:val="24"/>
          <w:lang w:val="en-US"/>
        </w:rPr>
        <w:t>LANDASAN TEORI</w:t>
      </w:r>
    </w:p>
    <w:p w:rsidR="009C72F2" w:rsidRPr="007F2865" w:rsidRDefault="009C72F2" w:rsidP="007F2865">
      <w:pPr>
        <w:pStyle w:val="Heading3"/>
        <w:spacing w:line="360" w:lineRule="auto"/>
        <w:jc w:val="center"/>
        <w:rPr>
          <w:rFonts w:ascii="Times New Roman" w:hAnsi="Times New Roman" w:cs="Times New Roman"/>
          <w:sz w:val="24"/>
          <w:szCs w:val="24"/>
          <w:lang w:val="en-US"/>
        </w:rPr>
      </w:pPr>
      <w:r w:rsidRPr="007F2865">
        <w:rPr>
          <w:rFonts w:ascii="Times New Roman" w:hAnsi="Times New Roman" w:cs="Times New Roman"/>
          <w:sz w:val="24"/>
          <w:szCs w:val="24"/>
          <w:lang w:val="en-US"/>
        </w:rPr>
        <w:t>Banner</w:t>
      </w:r>
    </w:p>
    <w:p w:rsidR="006977D3" w:rsidRPr="007F2865" w:rsidRDefault="009C72F2" w:rsidP="007F2865">
      <w:pPr>
        <w:spacing w:line="360" w:lineRule="auto"/>
        <w:ind w:firstLine="720"/>
        <w:rPr>
          <w:rFonts w:ascii="Times New Roman" w:hAnsi="Times New Roman" w:cs="Times New Roman"/>
          <w:sz w:val="24"/>
          <w:szCs w:val="24"/>
          <w:lang w:val="en-US"/>
        </w:rPr>
      </w:pPr>
      <w:r w:rsidRPr="007F2865">
        <w:rPr>
          <w:rFonts w:ascii="Times New Roman" w:hAnsi="Times New Roman" w:cs="Times New Roman"/>
          <w:sz w:val="24"/>
          <w:szCs w:val="24"/>
        </w:rPr>
        <w:t>Banner adalah sebagai identitas sebuah blog atau website selain itu fungsi dari banner ialah sebagai media iklan, promosi, publikasi, menjalin persahabatan dan berbagai kepentingan lainnya. Berbagai jenis dan ukuran standar banner yang biasanya dipergunakan dalam blog atau site di media internet. Banner itu artinya ialah gambar, kebanyakan dibuat dengan ukuran kecil yang biasanya dimasukkan atau disisipkan di sebuah halaman web</w:t>
      </w:r>
      <w:r w:rsidRPr="007F2865">
        <w:rPr>
          <w:rFonts w:ascii="Times New Roman" w:hAnsi="Times New Roman" w:cs="Times New Roman"/>
          <w:sz w:val="24"/>
          <w:szCs w:val="24"/>
          <w:lang w:val="en-US"/>
        </w:rPr>
        <w:t>.</w:t>
      </w:r>
    </w:p>
    <w:p w:rsidR="008D3725" w:rsidRPr="007F2865" w:rsidRDefault="008D3725" w:rsidP="007F2865">
      <w:pPr>
        <w:pStyle w:val="Heading2"/>
        <w:spacing w:line="360" w:lineRule="auto"/>
        <w:ind w:firstLine="720"/>
        <w:rPr>
          <w:rFonts w:ascii="Times New Roman" w:hAnsi="Times New Roman" w:cs="Times New Roman"/>
          <w:sz w:val="24"/>
          <w:szCs w:val="24"/>
        </w:rPr>
      </w:pPr>
      <w:r w:rsidRPr="007F2865">
        <w:rPr>
          <w:rFonts w:ascii="Times New Roman" w:hAnsi="Times New Roman" w:cs="Times New Roman"/>
          <w:sz w:val="24"/>
          <w:szCs w:val="24"/>
        </w:rPr>
        <w:t>Fungsi dan Tujuan Banner</w:t>
      </w:r>
    </w:p>
    <w:p w:rsidR="008D3725" w:rsidRPr="007F2865" w:rsidRDefault="008D3725" w:rsidP="007F2865">
      <w:pPr>
        <w:pStyle w:val="NormalWeb"/>
        <w:spacing w:line="360" w:lineRule="auto"/>
        <w:ind w:firstLine="720"/>
        <w:jc w:val="both"/>
      </w:pPr>
      <w:proofErr w:type="spellStart"/>
      <w:proofErr w:type="gramStart"/>
      <w:r w:rsidRPr="007F2865">
        <w:t>Pada</w:t>
      </w:r>
      <w:proofErr w:type="spellEnd"/>
      <w:r w:rsidRPr="007F2865">
        <w:t xml:space="preserve"> </w:t>
      </w:r>
      <w:proofErr w:type="spellStart"/>
      <w:r w:rsidRPr="007F2865">
        <w:t>dasarnya</w:t>
      </w:r>
      <w:proofErr w:type="spellEnd"/>
      <w:r w:rsidRPr="007F2865">
        <w:t xml:space="preserve"> </w:t>
      </w:r>
      <w:proofErr w:type="spellStart"/>
      <w:r w:rsidRPr="007F2865">
        <w:t>fungsi</w:t>
      </w:r>
      <w:proofErr w:type="spellEnd"/>
      <w:r w:rsidRPr="007F2865">
        <w:t xml:space="preserve"> banner </w:t>
      </w:r>
      <w:proofErr w:type="spellStart"/>
      <w:r w:rsidRPr="007F2865">
        <w:t>adalah</w:t>
      </w:r>
      <w:proofErr w:type="spellEnd"/>
      <w:r w:rsidRPr="007F2865">
        <w:t xml:space="preserve"> </w:t>
      </w:r>
      <w:proofErr w:type="spellStart"/>
      <w:r w:rsidRPr="007F2865">
        <w:t>sebagai</w:t>
      </w:r>
      <w:proofErr w:type="spellEnd"/>
      <w:r w:rsidRPr="007F2865">
        <w:t xml:space="preserve"> media </w:t>
      </w:r>
      <w:proofErr w:type="spellStart"/>
      <w:r w:rsidRPr="007F2865">
        <w:t>pemasaran</w:t>
      </w:r>
      <w:proofErr w:type="spellEnd"/>
      <w:r w:rsidRPr="007F2865">
        <w:t xml:space="preserve"> yang </w:t>
      </w:r>
      <w:proofErr w:type="spellStart"/>
      <w:r w:rsidRPr="007F2865">
        <w:t>berisi</w:t>
      </w:r>
      <w:proofErr w:type="spellEnd"/>
      <w:r w:rsidRPr="007F2865">
        <w:t xml:space="preserve"> </w:t>
      </w:r>
      <w:proofErr w:type="spellStart"/>
      <w:r w:rsidRPr="007F2865">
        <w:t>publikasi</w:t>
      </w:r>
      <w:proofErr w:type="spellEnd"/>
      <w:r w:rsidRPr="007F2865">
        <w:t xml:space="preserve">, </w:t>
      </w:r>
      <w:proofErr w:type="spellStart"/>
      <w:r w:rsidRPr="007F2865">
        <w:t>iklan</w:t>
      </w:r>
      <w:proofErr w:type="spellEnd"/>
      <w:r w:rsidRPr="007F2865">
        <w:t xml:space="preserve">, </w:t>
      </w:r>
      <w:proofErr w:type="spellStart"/>
      <w:r w:rsidRPr="007F2865">
        <w:t>promosi</w:t>
      </w:r>
      <w:proofErr w:type="spellEnd"/>
      <w:r w:rsidRPr="007F2865">
        <w:t xml:space="preserve">, </w:t>
      </w:r>
      <w:proofErr w:type="spellStart"/>
      <w:r w:rsidRPr="007F2865">
        <w:t>dan</w:t>
      </w:r>
      <w:proofErr w:type="spellEnd"/>
      <w:r w:rsidRPr="007F2865">
        <w:t xml:space="preserve"> </w:t>
      </w:r>
      <w:proofErr w:type="spellStart"/>
      <w:r w:rsidRPr="007F2865">
        <w:t>berbagai</w:t>
      </w:r>
      <w:proofErr w:type="spellEnd"/>
      <w:r w:rsidRPr="007F2865">
        <w:t xml:space="preserve"> </w:t>
      </w:r>
      <w:proofErr w:type="spellStart"/>
      <w:r w:rsidRPr="007F2865">
        <w:t>keperluan</w:t>
      </w:r>
      <w:proofErr w:type="spellEnd"/>
      <w:r w:rsidRPr="007F2865">
        <w:t xml:space="preserve"> </w:t>
      </w:r>
      <w:proofErr w:type="spellStart"/>
      <w:r w:rsidRPr="007F2865">
        <w:t>lainnya</w:t>
      </w:r>
      <w:proofErr w:type="spellEnd"/>
      <w:r w:rsidRPr="007F2865">
        <w:t>.</w:t>
      </w:r>
      <w:proofErr w:type="gramEnd"/>
      <w:r w:rsidRPr="007F2865">
        <w:t xml:space="preserve"> </w:t>
      </w:r>
      <w:proofErr w:type="spellStart"/>
      <w:proofErr w:type="gramStart"/>
      <w:r w:rsidRPr="007F2865">
        <w:t>Sedangkan</w:t>
      </w:r>
      <w:proofErr w:type="spellEnd"/>
      <w:r w:rsidRPr="007F2865">
        <w:t xml:space="preserve"> </w:t>
      </w:r>
      <w:proofErr w:type="spellStart"/>
      <w:r w:rsidRPr="007F2865">
        <w:t>tujuan</w:t>
      </w:r>
      <w:proofErr w:type="spellEnd"/>
      <w:r w:rsidRPr="007F2865">
        <w:t xml:space="preserve"> </w:t>
      </w:r>
      <w:proofErr w:type="spellStart"/>
      <w:r w:rsidRPr="007F2865">
        <w:t>dari</w:t>
      </w:r>
      <w:proofErr w:type="spellEnd"/>
      <w:r w:rsidRPr="007F2865">
        <w:t xml:space="preserve"> </w:t>
      </w:r>
      <w:proofErr w:type="spellStart"/>
      <w:r w:rsidRPr="007F2865">
        <w:t>pemasangan</w:t>
      </w:r>
      <w:proofErr w:type="spellEnd"/>
      <w:r w:rsidRPr="007F2865">
        <w:t xml:space="preserve"> banner </w:t>
      </w:r>
      <w:proofErr w:type="spellStart"/>
      <w:r w:rsidRPr="007F2865">
        <w:t>adalah</w:t>
      </w:r>
      <w:proofErr w:type="spellEnd"/>
      <w:r w:rsidRPr="007F2865">
        <w:t xml:space="preserve"> </w:t>
      </w:r>
      <w:proofErr w:type="spellStart"/>
      <w:r w:rsidRPr="007F2865">
        <w:t>untuk</w:t>
      </w:r>
      <w:proofErr w:type="spellEnd"/>
      <w:r w:rsidRPr="007F2865">
        <w:t xml:space="preserve"> </w:t>
      </w:r>
      <w:proofErr w:type="spellStart"/>
      <w:r w:rsidRPr="007F2865">
        <w:t>mempromosikan</w:t>
      </w:r>
      <w:proofErr w:type="spellEnd"/>
      <w:r w:rsidRPr="007F2865">
        <w:t xml:space="preserve"> </w:t>
      </w:r>
      <w:proofErr w:type="spellStart"/>
      <w:r w:rsidRPr="007F2865">
        <w:t>atau</w:t>
      </w:r>
      <w:proofErr w:type="spellEnd"/>
      <w:r w:rsidRPr="007F2865">
        <w:t xml:space="preserve"> </w:t>
      </w:r>
      <w:proofErr w:type="spellStart"/>
      <w:r w:rsidRPr="007F2865">
        <w:t>mengiklankan</w:t>
      </w:r>
      <w:proofErr w:type="spellEnd"/>
      <w:r w:rsidRPr="007F2865">
        <w:t xml:space="preserve"> </w:t>
      </w:r>
      <w:proofErr w:type="spellStart"/>
      <w:r w:rsidRPr="007F2865">
        <w:t>sesuatu</w:t>
      </w:r>
      <w:proofErr w:type="spellEnd"/>
      <w:r w:rsidRPr="007F2865">
        <w:t xml:space="preserve"> </w:t>
      </w:r>
      <w:proofErr w:type="spellStart"/>
      <w:r w:rsidRPr="007F2865">
        <w:t>sehingga</w:t>
      </w:r>
      <w:proofErr w:type="spellEnd"/>
      <w:r w:rsidRPr="007F2865">
        <w:t xml:space="preserve"> </w:t>
      </w:r>
      <w:proofErr w:type="spellStart"/>
      <w:r w:rsidRPr="007F2865">
        <w:t>menarik</w:t>
      </w:r>
      <w:proofErr w:type="spellEnd"/>
      <w:r w:rsidRPr="007F2865">
        <w:t xml:space="preserve"> </w:t>
      </w:r>
      <w:proofErr w:type="spellStart"/>
      <w:r w:rsidRPr="007F2865">
        <w:t>perhatian</w:t>
      </w:r>
      <w:proofErr w:type="spellEnd"/>
      <w:r w:rsidRPr="007F2865">
        <w:t xml:space="preserve"> </w:t>
      </w:r>
      <w:proofErr w:type="spellStart"/>
      <w:r w:rsidRPr="007F2865">
        <w:t>lebih</w:t>
      </w:r>
      <w:proofErr w:type="spellEnd"/>
      <w:r w:rsidRPr="007F2865">
        <w:t xml:space="preserve"> </w:t>
      </w:r>
      <w:proofErr w:type="spellStart"/>
      <w:r w:rsidRPr="007F2865">
        <w:t>banyak</w:t>
      </w:r>
      <w:proofErr w:type="spellEnd"/>
      <w:r w:rsidRPr="007F2865">
        <w:t xml:space="preserve"> </w:t>
      </w:r>
      <w:proofErr w:type="spellStart"/>
      <w:r w:rsidRPr="007F2865">
        <w:t>orang</w:t>
      </w:r>
      <w:proofErr w:type="spellEnd"/>
      <w:r w:rsidRPr="007F2865">
        <w:t xml:space="preserve"> </w:t>
      </w:r>
      <w:proofErr w:type="spellStart"/>
      <w:r w:rsidRPr="007F2865">
        <w:t>ketika</w:t>
      </w:r>
      <w:proofErr w:type="spellEnd"/>
      <w:r w:rsidRPr="007F2865">
        <w:t xml:space="preserve"> </w:t>
      </w:r>
      <w:proofErr w:type="spellStart"/>
      <w:r w:rsidRPr="007F2865">
        <w:t>melihatnya</w:t>
      </w:r>
      <w:proofErr w:type="spellEnd"/>
      <w:r w:rsidRPr="007F2865">
        <w:t>.</w:t>
      </w:r>
      <w:proofErr w:type="gramEnd"/>
    </w:p>
    <w:p w:rsidR="008D3725" w:rsidRPr="007F2865" w:rsidRDefault="008D3725" w:rsidP="007F2865">
      <w:pPr>
        <w:pStyle w:val="NormalWeb"/>
        <w:spacing w:line="360" w:lineRule="auto"/>
        <w:jc w:val="both"/>
      </w:pPr>
      <w:proofErr w:type="spellStart"/>
      <w:r w:rsidRPr="007F2865">
        <w:t>Mengacu</w:t>
      </w:r>
      <w:proofErr w:type="spellEnd"/>
      <w:r w:rsidRPr="007F2865">
        <w:t xml:space="preserve"> </w:t>
      </w:r>
      <w:proofErr w:type="spellStart"/>
      <w:r w:rsidRPr="007F2865">
        <w:t>pada</w:t>
      </w:r>
      <w:proofErr w:type="spellEnd"/>
      <w:r w:rsidRPr="007F2865">
        <w:t xml:space="preserve"> </w:t>
      </w:r>
      <w:proofErr w:type="spellStart"/>
      <w:r w:rsidRPr="007F2865">
        <w:t>penjelasan</w:t>
      </w:r>
      <w:proofErr w:type="spellEnd"/>
      <w:r w:rsidRPr="007F2865">
        <w:t xml:space="preserve"> </w:t>
      </w:r>
      <w:proofErr w:type="spellStart"/>
      <w:r w:rsidRPr="007F2865">
        <w:t>arti</w:t>
      </w:r>
      <w:proofErr w:type="spellEnd"/>
      <w:r w:rsidRPr="007F2865">
        <w:t xml:space="preserve"> banner yang </w:t>
      </w:r>
      <w:proofErr w:type="spellStart"/>
      <w:r w:rsidRPr="007F2865">
        <w:t>dijelaskan</w:t>
      </w:r>
      <w:proofErr w:type="spellEnd"/>
      <w:r w:rsidRPr="007F2865">
        <w:t xml:space="preserve"> </w:t>
      </w:r>
      <w:proofErr w:type="spellStart"/>
      <w:r w:rsidRPr="007F2865">
        <w:t>di</w:t>
      </w:r>
      <w:proofErr w:type="spellEnd"/>
      <w:r w:rsidRPr="007F2865">
        <w:t xml:space="preserve"> </w:t>
      </w:r>
      <w:proofErr w:type="spellStart"/>
      <w:r w:rsidRPr="007F2865">
        <w:t>atas</w:t>
      </w:r>
      <w:proofErr w:type="spellEnd"/>
      <w:r w:rsidRPr="007F2865">
        <w:t xml:space="preserve">, </w:t>
      </w:r>
      <w:proofErr w:type="spellStart"/>
      <w:r w:rsidRPr="007F2865">
        <w:t>adapun</w:t>
      </w:r>
      <w:proofErr w:type="spellEnd"/>
      <w:r w:rsidRPr="007F2865">
        <w:t xml:space="preserve"> </w:t>
      </w:r>
      <w:proofErr w:type="spellStart"/>
      <w:r w:rsidRPr="007F2865">
        <w:t>beberapa</w:t>
      </w:r>
      <w:proofErr w:type="spellEnd"/>
      <w:r w:rsidRPr="007F2865">
        <w:t xml:space="preserve"> </w:t>
      </w:r>
      <w:proofErr w:type="spellStart"/>
      <w:r w:rsidRPr="007F2865">
        <w:t>fungsi</w:t>
      </w:r>
      <w:proofErr w:type="spellEnd"/>
      <w:r w:rsidRPr="007F2865">
        <w:t xml:space="preserve"> banner </w:t>
      </w:r>
      <w:proofErr w:type="spellStart"/>
      <w:r w:rsidRPr="007F2865">
        <w:t>adalah</w:t>
      </w:r>
      <w:proofErr w:type="spellEnd"/>
      <w:r w:rsidRPr="007F2865">
        <w:t xml:space="preserve"> </w:t>
      </w:r>
      <w:proofErr w:type="spellStart"/>
      <w:r w:rsidRPr="007F2865">
        <w:t>sebagai</w:t>
      </w:r>
      <w:proofErr w:type="spellEnd"/>
      <w:r w:rsidRPr="007F2865">
        <w:t xml:space="preserve"> </w:t>
      </w:r>
      <w:proofErr w:type="spellStart"/>
      <w:r w:rsidRPr="007F2865">
        <w:t>berikut</w:t>
      </w:r>
      <w:proofErr w:type="spellEnd"/>
      <w:r w:rsidRPr="007F2865">
        <w:t>:</w:t>
      </w:r>
    </w:p>
    <w:p w:rsidR="008D3725" w:rsidRPr="007F2865" w:rsidRDefault="008D3725" w:rsidP="007F2865">
      <w:pPr>
        <w:numPr>
          <w:ilvl w:val="0"/>
          <w:numId w:val="23"/>
        </w:numPr>
        <w:spacing w:before="100" w:beforeAutospacing="1" w:after="100" w:afterAutospacing="1" w:line="360" w:lineRule="auto"/>
        <w:jc w:val="both"/>
        <w:rPr>
          <w:rFonts w:ascii="Times New Roman" w:hAnsi="Times New Roman" w:cs="Times New Roman"/>
          <w:sz w:val="24"/>
          <w:szCs w:val="24"/>
        </w:rPr>
      </w:pPr>
      <w:r w:rsidRPr="007F2865">
        <w:rPr>
          <w:rStyle w:val="Strong"/>
          <w:rFonts w:ascii="Times New Roman" w:hAnsi="Times New Roman" w:cs="Times New Roman"/>
          <w:sz w:val="24"/>
          <w:szCs w:val="24"/>
        </w:rPr>
        <w:t>Media Informasi</w:t>
      </w:r>
      <w:r w:rsidRPr="007F2865">
        <w:rPr>
          <w:rFonts w:ascii="Times New Roman" w:hAnsi="Times New Roman" w:cs="Times New Roman"/>
          <w:sz w:val="24"/>
          <w:szCs w:val="24"/>
        </w:rPr>
        <w:t>; pemasangan banner merupakan cara yang sangat efektif sebagai media informasi kepada khalayak, baik itu banner offline maupun banner di website/ blog.</w:t>
      </w:r>
    </w:p>
    <w:p w:rsidR="008D3725" w:rsidRPr="007F2865" w:rsidRDefault="008D3725" w:rsidP="007F2865">
      <w:pPr>
        <w:numPr>
          <w:ilvl w:val="0"/>
          <w:numId w:val="23"/>
        </w:numPr>
        <w:spacing w:before="100" w:beforeAutospacing="1" w:after="100" w:afterAutospacing="1" w:line="360" w:lineRule="auto"/>
        <w:jc w:val="both"/>
        <w:rPr>
          <w:rFonts w:ascii="Times New Roman" w:hAnsi="Times New Roman" w:cs="Times New Roman"/>
          <w:sz w:val="24"/>
          <w:szCs w:val="24"/>
        </w:rPr>
      </w:pPr>
      <w:r w:rsidRPr="007F2865">
        <w:rPr>
          <w:rStyle w:val="Strong"/>
          <w:rFonts w:ascii="Times New Roman" w:hAnsi="Times New Roman" w:cs="Times New Roman"/>
          <w:sz w:val="24"/>
          <w:szCs w:val="24"/>
        </w:rPr>
        <w:t>Media Promosi</w:t>
      </w:r>
      <w:r w:rsidRPr="007F2865">
        <w:rPr>
          <w:rFonts w:ascii="Times New Roman" w:hAnsi="Times New Roman" w:cs="Times New Roman"/>
          <w:sz w:val="24"/>
          <w:szCs w:val="24"/>
        </w:rPr>
        <w:t>; sama halnya sebagai media informasi, banner juga efektif digunakan sebagai media promosi. Namun, tentu saja pemasangan banner harus berada pada tempat yang strategis dan sering dilihat masyarakat umum.</w:t>
      </w:r>
    </w:p>
    <w:p w:rsidR="00703A50" w:rsidRPr="007F2865" w:rsidRDefault="008D3725" w:rsidP="007F2865">
      <w:pPr>
        <w:numPr>
          <w:ilvl w:val="0"/>
          <w:numId w:val="23"/>
        </w:numPr>
        <w:spacing w:before="100" w:beforeAutospacing="1" w:after="100" w:afterAutospacing="1" w:line="360" w:lineRule="auto"/>
        <w:jc w:val="both"/>
        <w:rPr>
          <w:rFonts w:ascii="Times New Roman" w:hAnsi="Times New Roman" w:cs="Times New Roman"/>
          <w:sz w:val="24"/>
          <w:szCs w:val="24"/>
        </w:rPr>
      </w:pPr>
      <w:r w:rsidRPr="007F2865">
        <w:rPr>
          <w:rStyle w:val="Strong"/>
          <w:rFonts w:ascii="Times New Roman" w:hAnsi="Times New Roman" w:cs="Times New Roman"/>
          <w:sz w:val="24"/>
          <w:szCs w:val="24"/>
        </w:rPr>
        <w:t>Identitas/ Ciri Khas</w:t>
      </w:r>
      <w:r w:rsidRPr="007F2865">
        <w:rPr>
          <w:rFonts w:ascii="Times New Roman" w:hAnsi="Times New Roman" w:cs="Times New Roman"/>
          <w:sz w:val="24"/>
          <w:szCs w:val="24"/>
        </w:rPr>
        <w:t>; banner pada sebuah website/ blog dapat berfungsi sebagai identitas atau ciri khas website tersebut sehingga pengunjung lebih mudah mengingatnya. Banner di website juga bisa menjadi salah satu cara dalam melakukan branding secara online.</w:t>
      </w:r>
    </w:p>
    <w:p w:rsidR="00703A50" w:rsidRPr="007F2865" w:rsidRDefault="00703A50" w:rsidP="007F2865">
      <w:pPr>
        <w:spacing w:before="100" w:beforeAutospacing="1" w:after="100" w:afterAutospacing="1" w:line="360" w:lineRule="auto"/>
        <w:jc w:val="both"/>
        <w:rPr>
          <w:rFonts w:ascii="Times New Roman" w:hAnsi="Times New Roman" w:cs="Times New Roman"/>
          <w:sz w:val="24"/>
          <w:szCs w:val="24"/>
          <w:lang w:val="en-US"/>
        </w:rPr>
      </w:pPr>
    </w:p>
    <w:p w:rsidR="009C72F2" w:rsidRPr="007F2865" w:rsidRDefault="009C72F2" w:rsidP="007F2865">
      <w:pPr>
        <w:pStyle w:val="Heading3"/>
        <w:spacing w:line="360" w:lineRule="auto"/>
        <w:ind w:left="360"/>
        <w:rPr>
          <w:rFonts w:ascii="Times New Roman" w:hAnsi="Times New Roman" w:cs="Times New Roman"/>
          <w:sz w:val="24"/>
          <w:szCs w:val="24"/>
        </w:rPr>
      </w:pPr>
      <w:r w:rsidRPr="007F2865">
        <w:rPr>
          <w:rFonts w:ascii="Times New Roman" w:hAnsi="Times New Roman" w:cs="Times New Roman"/>
          <w:sz w:val="24"/>
          <w:szCs w:val="24"/>
        </w:rPr>
        <w:lastRenderedPageBreak/>
        <w:t>Tujuan Banner</w:t>
      </w:r>
    </w:p>
    <w:p w:rsidR="008D3725" w:rsidRPr="007F2865" w:rsidRDefault="009C72F2" w:rsidP="007F2865">
      <w:pPr>
        <w:pStyle w:val="NormalWeb"/>
        <w:spacing w:line="360" w:lineRule="auto"/>
        <w:ind w:firstLine="360"/>
        <w:jc w:val="both"/>
      </w:pPr>
      <w:proofErr w:type="spellStart"/>
      <w:proofErr w:type="gramStart"/>
      <w:r w:rsidRPr="007F2865">
        <w:t>Untuk</w:t>
      </w:r>
      <w:proofErr w:type="spellEnd"/>
      <w:r w:rsidRPr="007F2865">
        <w:t xml:space="preserve"> </w:t>
      </w:r>
      <w:proofErr w:type="spellStart"/>
      <w:r w:rsidRPr="007F2865">
        <w:t>tujuan</w:t>
      </w:r>
      <w:proofErr w:type="spellEnd"/>
      <w:r w:rsidRPr="007F2865">
        <w:t xml:space="preserve"> </w:t>
      </w:r>
      <w:proofErr w:type="spellStart"/>
      <w:r w:rsidRPr="007F2865">
        <w:t>dari</w:t>
      </w:r>
      <w:proofErr w:type="spellEnd"/>
      <w:r w:rsidRPr="007F2865">
        <w:t xml:space="preserve"> banner </w:t>
      </w:r>
      <w:proofErr w:type="spellStart"/>
      <w:r w:rsidRPr="007F2865">
        <w:t>ialah</w:t>
      </w:r>
      <w:proofErr w:type="spellEnd"/>
      <w:r w:rsidRPr="007F2865">
        <w:t xml:space="preserve"> </w:t>
      </w:r>
      <w:proofErr w:type="spellStart"/>
      <w:r w:rsidRPr="007F2865">
        <w:t>untuk</w:t>
      </w:r>
      <w:proofErr w:type="spellEnd"/>
      <w:r w:rsidRPr="007F2865">
        <w:t xml:space="preserve"> </w:t>
      </w:r>
      <w:proofErr w:type="spellStart"/>
      <w:r w:rsidRPr="007F2865">
        <w:t>mengiklankan</w:t>
      </w:r>
      <w:proofErr w:type="spellEnd"/>
      <w:r w:rsidRPr="007F2865">
        <w:t xml:space="preserve"> </w:t>
      </w:r>
      <w:proofErr w:type="spellStart"/>
      <w:r w:rsidRPr="007F2865">
        <w:t>produk</w:t>
      </w:r>
      <w:proofErr w:type="spellEnd"/>
      <w:r w:rsidRPr="007F2865">
        <w:t xml:space="preserve"> </w:t>
      </w:r>
      <w:proofErr w:type="spellStart"/>
      <w:r w:rsidRPr="007F2865">
        <w:t>tertentu</w:t>
      </w:r>
      <w:proofErr w:type="spellEnd"/>
      <w:r w:rsidRPr="007F2865">
        <w:t xml:space="preserve"> </w:t>
      </w:r>
      <w:proofErr w:type="spellStart"/>
      <w:r w:rsidRPr="007F2865">
        <w:t>dan</w:t>
      </w:r>
      <w:proofErr w:type="spellEnd"/>
      <w:r w:rsidRPr="007F2865">
        <w:t xml:space="preserve"> </w:t>
      </w:r>
      <w:proofErr w:type="spellStart"/>
      <w:r w:rsidRPr="007F2865">
        <w:t>menarik</w:t>
      </w:r>
      <w:proofErr w:type="spellEnd"/>
      <w:r w:rsidRPr="007F2865">
        <w:t xml:space="preserve"> </w:t>
      </w:r>
      <w:proofErr w:type="spellStart"/>
      <w:r w:rsidRPr="007F2865">
        <w:t>orang</w:t>
      </w:r>
      <w:proofErr w:type="spellEnd"/>
      <w:r w:rsidRPr="007F2865">
        <w:t xml:space="preserve"> </w:t>
      </w:r>
      <w:proofErr w:type="spellStart"/>
      <w:r w:rsidRPr="007F2865">
        <w:t>sebanyak</w:t>
      </w:r>
      <w:proofErr w:type="spellEnd"/>
      <w:r w:rsidRPr="007F2865">
        <w:t xml:space="preserve"> </w:t>
      </w:r>
      <w:proofErr w:type="spellStart"/>
      <w:r w:rsidRPr="007F2865">
        <w:t>mungkin</w:t>
      </w:r>
      <w:proofErr w:type="spellEnd"/>
      <w:r w:rsidRPr="007F2865">
        <w:t>/</w:t>
      </w:r>
      <w:proofErr w:type="spellStart"/>
      <w:r w:rsidRPr="007F2865">
        <w:t>lalu</w:t>
      </w:r>
      <w:proofErr w:type="spellEnd"/>
      <w:r w:rsidRPr="007F2865">
        <w:t xml:space="preserve"> </w:t>
      </w:r>
      <w:proofErr w:type="spellStart"/>
      <w:r w:rsidRPr="007F2865">
        <w:t>lintas</w:t>
      </w:r>
      <w:proofErr w:type="spellEnd"/>
      <w:r w:rsidRPr="007F2865">
        <w:t xml:space="preserve"> </w:t>
      </w:r>
      <w:proofErr w:type="spellStart"/>
      <w:r w:rsidRPr="007F2865">
        <w:t>mungkin</w:t>
      </w:r>
      <w:proofErr w:type="spellEnd"/>
      <w:r w:rsidRPr="007F2865">
        <w:t xml:space="preserve"> </w:t>
      </w:r>
      <w:proofErr w:type="spellStart"/>
      <w:r w:rsidRPr="007F2865">
        <w:t>untuk</w:t>
      </w:r>
      <w:proofErr w:type="spellEnd"/>
      <w:r w:rsidRPr="007F2865">
        <w:t xml:space="preserve"> </w:t>
      </w:r>
      <w:proofErr w:type="spellStart"/>
      <w:r w:rsidRPr="007F2865">
        <w:t>produk</w:t>
      </w:r>
      <w:proofErr w:type="spellEnd"/>
      <w:r w:rsidRPr="007F2865">
        <w:t xml:space="preserve"> </w:t>
      </w:r>
      <w:proofErr w:type="spellStart"/>
      <w:r w:rsidRPr="007F2865">
        <w:t>tertentu</w:t>
      </w:r>
      <w:proofErr w:type="spellEnd"/>
      <w:r w:rsidRPr="007F2865">
        <w:t>.</w:t>
      </w:r>
      <w:proofErr w:type="gramEnd"/>
      <w:r w:rsidRPr="007F2865">
        <w:t xml:space="preserve"> </w:t>
      </w:r>
      <w:proofErr w:type="spellStart"/>
      <w:proofErr w:type="gramStart"/>
      <w:r w:rsidRPr="007F2865">
        <w:t>Adapun</w:t>
      </w:r>
      <w:proofErr w:type="spellEnd"/>
      <w:r w:rsidRPr="007F2865">
        <w:t xml:space="preserve"> banner yang </w:t>
      </w:r>
      <w:proofErr w:type="spellStart"/>
      <w:r w:rsidRPr="007F2865">
        <w:t>berukuran</w:t>
      </w:r>
      <w:proofErr w:type="spellEnd"/>
      <w:r w:rsidRPr="007F2865">
        <w:t xml:space="preserve"> </w:t>
      </w:r>
      <w:proofErr w:type="spellStart"/>
      <w:r w:rsidRPr="007F2865">
        <w:t>kecil</w:t>
      </w:r>
      <w:proofErr w:type="spellEnd"/>
      <w:r w:rsidRPr="007F2865">
        <w:t xml:space="preserve"> </w:t>
      </w:r>
      <w:proofErr w:type="spellStart"/>
      <w:r w:rsidRPr="007F2865">
        <w:t>biasanya</w:t>
      </w:r>
      <w:proofErr w:type="spellEnd"/>
      <w:r w:rsidRPr="007F2865">
        <w:t xml:space="preserve"> </w:t>
      </w:r>
      <w:proofErr w:type="spellStart"/>
      <w:r w:rsidRPr="007F2865">
        <w:t>digunakan</w:t>
      </w:r>
      <w:proofErr w:type="spellEnd"/>
      <w:r w:rsidRPr="007F2865">
        <w:t xml:space="preserve"> </w:t>
      </w:r>
      <w:proofErr w:type="spellStart"/>
      <w:r w:rsidRPr="007F2865">
        <w:t>untuk</w:t>
      </w:r>
      <w:proofErr w:type="spellEnd"/>
      <w:r w:rsidRPr="007F2865">
        <w:t xml:space="preserve"> </w:t>
      </w:r>
      <w:proofErr w:type="spellStart"/>
      <w:r w:rsidRPr="007F2865">
        <w:t>saling</w:t>
      </w:r>
      <w:proofErr w:type="spellEnd"/>
      <w:r w:rsidRPr="007F2865">
        <w:t xml:space="preserve"> </w:t>
      </w:r>
      <w:proofErr w:type="spellStart"/>
      <w:r w:rsidRPr="007F2865">
        <w:t>bertukar</w:t>
      </w:r>
      <w:proofErr w:type="spellEnd"/>
      <w:r w:rsidRPr="007F2865">
        <w:t xml:space="preserve"> link, </w:t>
      </w:r>
      <w:proofErr w:type="spellStart"/>
      <w:r w:rsidRPr="007F2865">
        <w:t>sedangkan</w:t>
      </w:r>
      <w:proofErr w:type="spellEnd"/>
      <w:r w:rsidRPr="007F2865">
        <w:t xml:space="preserve"> banner yang </w:t>
      </w:r>
      <w:proofErr w:type="spellStart"/>
      <w:r w:rsidRPr="007F2865">
        <w:t>ukuran</w:t>
      </w:r>
      <w:proofErr w:type="spellEnd"/>
      <w:r w:rsidRPr="007F2865">
        <w:t xml:space="preserve"> </w:t>
      </w:r>
      <w:proofErr w:type="spellStart"/>
      <w:r w:rsidRPr="007F2865">
        <w:t>sedang</w:t>
      </w:r>
      <w:proofErr w:type="spellEnd"/>
      <w:r w:rsidRPr="007F2865">
        <w:t xml:space="preserve"> </w:t>
      </w:r>
      <w:proofErr w:type="spellStart"/>
      <w:r w:rsidRPr="007F2865">
        <w:t>untuk</w:t>
      </w:r>
      <w:proofErr w:type="spellEnd"/>
      <w:r w:rsidRPr="007F2865">
        <w:t xml:space="preserve"> media </w:t>
      </w:r>
      <w:proofErr w:type="spellStart"/>
      <w:r w:rsidRPr="007F2865">
        <w:t>iklan</w:t>
      </w:r>
      <w:proofErr w:type="spellEnd"/>
      <w:r w:rsidRPr="007F2865">
        <w:t>.</w:t>
      </w:r>
      <w:proofErr w:type="gramEnd"/>
    </w:p>
    <w:p w:rsidR="009C72F2" w:rsidRPr="007F2865" w:rsidRDefault="009C72F2" w:rsidP="007F2865">
      <w:pPr>
        <w:pStyle w:val="Heading3"/>
        <w:spacing w:line="360" w:lineRule="auto"/>
        <w:jc w:val="both"/>
        <w:rPr>
          <w:rFonts w:ascii="Times New Roman" w:hAnsi="Times New Roman" w:cs="Times New Roman"/>
          <w:sz w:val="24"/>
          <w:szCs w:val="24"/>
        </w:rPr>
      </w:pPr>
      <w:r w:rsidRPr="007F2865">
        <w:rPr>
          <w:rFonts w:ascii="Times New Roman" w:hAnsi="Times New Roman" w:cs="Times New Roman"/>
          <w:sz w:val="24"/>
          <w:szCs w:val="24"/>
        </w:rPr>
        <w:t>Jenis Banner Bersarkan Ukuran</w:t>
      </w:r>
    </w:p>
    <w:p w:rsidR="009C72F2" w:rsidRPr="007F2865" w:rsidRDefault="009C72F2" w:rsidP="007F2865">
      <w:pPr>
        <w:pStyle w:val="NormalWeb"/>
        <w:spacing w:line="360" w:lineRule="auto"/>
        <w:ind w:firstLine="360"/>
        <w:jc w:val="both"/>
      </w:pPr>
      <w:proofErr w:type="spellStart"/>
      <w:proofErr w:type="gramStart"/>
      <w:r w:rsidRPr="007F2865">
        <w:t>Berbagai</w:t>
      </w:r>
      <w:proofErr w:type="spellEnd"/>
      <w:r w:rsidRPr="007F2865">
        <w:t xml:space="preserve"> </w:t>
      </w:r>
      <w:proofErr w:type="spellStart"/>
      <w:r w:rsidRPr="007F2865">
        <w:t>ukuran</w:t>
      </w:r>
      <w:proofErr w:type="spellEnd"/>
      <w:r w:rsidRPr="007F2865">
        <w:t xml:space="preserve"> </w:t>
      </w:r>
      <w:proofErr w:type="spellStart"/>
      <w:r w:rsidRPr="007F2865">
        <w:t>utama</w:t>
      </w:r>
      <w:proofErr w:type="spellEnd"/>
      <w:r w:rsidRPr="007F2865">
        <w:t xml:space="preserve"> banner.</w:t>
      </w:r>
      <w:proofErr w:type="gramEnd"/>
      <w:r w:rsidRPr="007F2865">
        <w:t xml:space="preserve"> Banner </w:t>
      </w:r>
      <w:proofErr w:type="spellStart"/>
      <w:r w:rsidRPr="007F2865">
        <w:t>ukuran</w:t>
      </w:r>
      <w:proofErr w:type="spellEnd"/>
      <w:r w:rsidRPr="007F2865">
        <w:t xml:space="preserve"> </w:t>
      </w:r>
      <w:proofErr w:type="spellStart"/>
      <w:r w:rsidRPr="007F2865">
        <w:t>standar</w:t>
      </w:r>
      <w:proofErr w:type="spellEnd"/>
      <w:r w:rsidRPr="007F2865">
        <w:t xml:space="preserve"> </w:t>
      </w:r>
      <w:proofErr w:type="spellStart"/>
      <w:r w:rsidRPr="007F2865">
        <w:t>pada</w:t>
      </w:r>
      <w:proofErr w:type="spellEnd"/>
      <w:r w:rsidRPr="007F2865">
        <w:t xml:space="preserve"> </w:t>
      </w:r>
      <w:proofErr w:type="spellStart"/>
      <w:r w:rsidRPr="007F2865">
        <w:t>umumnya</w:t>
      </w:r>
      <w:proofErr w:type="spellEnd"/>
      <w:r w:rsidRPr="007F2865">
        <w:t xml:space="preserve"> </w:t>
      </w:r>
      <w:proofErr w:type="spellStart"/>
      <w:r w:rsidRPr="007F2865">
        <w:t>untuk</w:t>
      </w:r>
      <w:proofErr w:type="spellEnd"/>
      <w:r w:rsidRPr="007F2865">
        <w:t xml:space="preserve"> </w:t>
      </w:r>
      <w:proofErr w:type="spellStart"/>
      <w:r w:rsidRPr="007F2865">
        <w:t>kepentingan</w:t>
      </w:r>
      <w:proofErr w:type="spellEnd"/>
      <w:r w:rsidRPr="007F2865">
        <w:t xml:space="preserve"> </w:t>
      </w:r>
      <w:proofErr w:type="spellStart"/>
      <w:r w:rsidRPr="007F2865">
        <w:t>iklan</w:t>
      </w:r>
      <w:proofErr w:type="spellEnd"/>
      <w:r w:rsidRPr="007F2865">
        <w:t xml:space="preserve"> </w:t>
      </w:r>
      <w:proofErr w:type="spellStart"/>
      <w:r w:rsidRPr="007F2865">
        <w:t>atau</w:t>
      </w:r>
      <w:proofErr w:type="spellEnd"/>
      <w:r w:rsidRPr="007F2865">
        <w:t xml:space="preserve"> </w:t>
      </w:r>
      <w:proofErr w:type="spellStart"/>
      <w:r w:rsidRPr="007F2865">
        <w:t>promosi</w:t>
      </w:r>
      <w:proofErr w:type="spellEnd"/>
      <w:r w:rsidRPr="007F2865">
        <w:t xml:space="preserve"> “window pop-up” </w:t>
      </w:r>
      <w:proofErr w:type="spellStart"/>
      <w:r w:rsidRPr="007F2865">
        <w:t>sebagai</w:t>
      </w:r>
      <w:proofErr w:type="spellEnd"/>
      <w:r w:rsidRPr="007F2865">
        <w:t xml:space="preserve"> </w:t>
      </w:r>
      <w:proofErr w:type="spellStart"/>
      <w:r w:rsidRPr="007F2865">
        <w:t>contoh</w:t>
      </w:r>
      <w:proofErr w:type="spellEnd"/>
      <w:r w:rsidRPr="007F2865">
        <w:t xml:space="preserve"> </w:t>
      </w:r>
      <w:proofErr w:type="spellStart"/>
      <w:r w:rsidRPr="007F2865">
        <w:t>yaitu</w:t>
      </w:r>
      <w:proofErr w:type="spellEnd"/>
      <w:r w:rsidRPr="007F2865">
        <w:t>:</w:t>
      </w:r>
    </w:p>
    <w:p w:rsidR="009C72F2" w:rsidRPr="007F2865" w:rsidRDefault="009C72F2" w:rsidP="007F2865">
      <w:pPr>
        <w:numPr>
          <w:ilvl w:val="0"/>
          <w:numId w:val="12"/>
        </w:numPr>
        <w:spacing w:before="100" w:beforeAutospacing="1" w:after="100" w:afterAutospacing="1" w:line="360" w:lineRule="auto"/>
        <w:jc w:val="both"/>
        <w:rPr>
          <w:rFonts w:ascii="Times New Roman" w:hAnsi="Times New Roman" w:cs="Times New Roman"/>
          <w:sz w:val="24"/>
          <w:szCs w:val="24"/>
        </w:rPr>
      </w:pPr>
      <w:r w:rsidRPr="007F2865">
        <w:rPr>
          <w:rFonts w:ascii="Times New Roman" w:hAnsi="Times New Roman" w:cs="Times New Roman"/>
          <w:sz w:val="24"/>
          <w:szCs w:val="24"/>
        </w:rPr>
        <w:t>Banner ukuran standar pada umumnya untuk kepentingan iklan atau promosi “window pop-up” sebagai contoh yaitu:</w:t>
      </w:r>
    </w:p>
    <w:p w:rsidR="004A5DB8" w:rsidRPr="007F2865" w:rsidRDefault="009C72F2" w:rsidP="007F2865">
      <w:pPr>
        <w:pStyle w:val="NormalWeb"/>
        <w:spacing w:line="360" w:lineRule="auto"/>
        <w:rPr>
          <w:ins w:id="1" w:author="Unknown"/>
        </w:rPr>
      </w:pPr>
      <w:r w:rsidRPr="007F2865">
        <w:t>300 x 250 IMU / Pixel “Medium Rectangle”</w:t>
      </w:r>
      <w:r w:rsidRPr="007F2865">
        <w:br/>
        <w:t>250 x 250 IMU / Pixel “Square Pop-up”</w:t>
      </w:r>
      <w:r w:rsidRPr="007F2865">
        <w:br/>
        <w:t>240 x 400 IMU / Pixel “Vertical Rectangle”</w:t>
      </w:r>
      <w:r w:rsidRPr="007F2865">
        <w:br/>
        <w:t>336 x 280 IMU / Pixel “Large Rectangle”</w:t>
      </w:r>
      <w:r w:rsidRPr="007F2865">
        <w:br/>
        <w:t>180 x 150 IMU / Pixel “Rectangle”</w:t>
      </w:r>
    </w:p>
    <w:p w:rsidR="009C72F2" w:rsidRPr="007F2865" w:rsidRDefault="009C72F2" w:rsidP="007F2865">
      <w:pPr>
        <w:numPr>
          <w:ilvl w:val="0"/>
          <w:numId w:val="13"/>
        </w:numPr>
        <w:spacing w:before="100" w:beforeAutospacing="1" w:after="100" w:afterAutospacing="1" w:line="360" w:lineRule="auto"/>
        <w:jc w:val="both"/>
        <w:rPr>
          <w:rFonts w:ascii="Times New Roman" w:hAnsi="Times New Roman" w:cs="Times New Roman"/>
          <w:sz w:val="24"/>
          <w:szCs w:val="24"/>
        </w:rPr>
      </w:pPr>
      <w:r w:rsidRPr="007F2865">
        <w:rPr>
          <w:rFonts w:ascii="Times New Roman" w:hAnsi="Times New Roman" w:cs="Times New Roman"/>
          <w:sz w:val="24"/>
          <w:szCs w:val="24"/>
        </w:rPr>
        <w:t>Banner dan buttons merupakan jenis banner yang dipergunakan pada blog atau situs di media internet ukurannya antara lain yaitu:</w:t>
      </w:r>
    </w:p>
    <w:p w:rsidR="009C72F2" w:rsidRPr="007F2865" w:rsidRDefault="009C72F2" w:rsidP="007F2865">
      <w:pPr>
        <w:pStyle w:val="NormalWeb"/>
        <w:spacing w:line="360" w:lineRule="auto"/>
      </w:pPr>
      <w:r w:rsidRPr="007F2865">
        <w:t>468 x 60 IMU / Pixel “Full Banner”</w:t>
      </w:r>
      <w:r w:rsidRPr="007F2865">
        <w:br/>
        <w:t>234 x 60 IMU / Pixel “Half Banner”</w:t>
      </w:r>
      <w:r w:rsidRPr="007F2865">
        <w:br/>
        <w:t xml:space="preserve">88 x 31 IMU / </w:t>
      </w:r>
      <w:proofErr w:type="spellStart"/>
      <w:r w:rsidRPr="007F2865">
        <w:t>PIxel</w:t>
      </w:r>
      <w:proofErr w:type="spellEnd"/>
      <w:r w:rsidRPr="007F2865">
        <w:t xml:space="preserve"> “Micro Bar”</w:t>
      </w:r>
      <w:r w:rsidRPr="007F2865">
        <w:br/>
        <w:t>120 x 90 IMU / Pixel “Button 1”</w:t>
      </w:r>
      <w:r w:rsidRPr="007F2865">
        <w:br/>
        <w:t>120 x 60 IMU / Pixel “Button 2”</w:t>
      </w:r>
      <w:r w:rsidRPr="007F2865">
        <w:br/>
        <w:t>120 x 240 IMU / Pixel “</w:t>
      </w:r>
      <w:proofErr w:type="spellStart"/>
      <w:r w:rsidRPr="007F2865">
        <w:t>Verical</w:t>
      </w:r>
      <w:proofErr w:type="spellEnd"/>
      <w:r w:rsidRPr="007F2865">
        <w:t xml:space="preserve"> Banner”</w:t>
      </w:r>
      <w:r w:rsidRPr="007F2865">
        <w:br/>
        <w:t>125 x 125 IMU / Pixel “</w:t>
      </w:r>
      <w:proofErr w:type="spellStart"/>
      <w:r w:rsidRPr="007F2865">
        <w:t>Suara</w:t>
      </w:r>
      <w:proofErr w:type="spellEnd"/>
      <w:r w:rsidRPr="007F2865">
        <w:t xml:space="preserve"> Button”</w:t>
      </w:r>
      <w:r w:rsidRPr="007F2865">
        <w:br/>
        <w:t>728 x 90 IMU / Pixel “</w:t>
      </w:r>
      <w:proofErr w:type="spellStart"/>
      <w:r w:rsidRPr="007F2865">
        <w:t>Leaderboard</w:t>
      </w:r>
      <w:proofErr w:type="spellEnd"/>
      <w:r w:rsidRPr="007F2865">
        <w:t>”</w:t>
      </w:r>
    </w:p>
    <w:p w:rsidR="00703A50" w:rsidRPr="007F2865" w:rsidRDefault="00703A50" w:rsidP="007F2865">
      <w:pPr>
        <w:pStyle w:val="NormalWeb"/>
        <w:spacing w:line="360" w:lineRule="auto"/>
      </w:pPr>
    </w:p>
    <w:p w:rsidR="00703A50" w:rsidRPr="007F2865" w:rsidRDefault="00703A50" w:rsidP="007F2865">
      <w:pPr>
        <w:pStyle w:val="NormalWeb"/>
        <w:spacing w:line="360" w:lineRule="auto"/>
      </w:pPr>
    </w:p>
    <w:p w:rsidR="00BA3DA3" w:rsidRPr="007F2865" w:rsidRDefault="00BA3DA3" w:rsidP="007F2865">
      <w:pPr>
        <w:pStyle w:val="Heading4"/>
        <w:keepNext w:val="0"/>
        <w:keepLines w:val="0"/>
        <w:numPr>
          <w:ilvl w:val="0"/>
          <w:numId w:val="14"/>
        </w:numPr>
        <w:spacing w:before="100" w:beforeAutospacing="1" w:after="100" w:afterAutospacing="1" w:line="360" w:lineRule="auto"/>
        <w:jc w:val="both"/>
        <w:rPr>
          <w:rFonts w:ascii="Times New Roman" w:hAnsi="Times New Roman" w:cs="Times New Roman"/>
          <w:b w:val="0"/>
          <w:sz w:val="24"/>
          <w:szCs w:val="24"/>
        </w:rPr>
      </w:pPr>
      <w:proofErr w:type="spellStart"/>
      <w:r w:rsidRPr="007F2865">
        <w:rPr>
          <w:rFonts w:ascii="Times New Roman" w:hAnsi="Times New Roman" w:cs="Times New Roman"/>
          <w:b w:val="0"/>
          <w:sz w:val="24"/>
          <w:szCs w:val="24"/>
          <w:lang w:val="en-US"/>
        </w:rPr>
        <w:lastRenderedPageBreak/>
        <w:t>Pembuatan</w:t>
      </w:r>
      <w:proofErr w:type="spellEnd"/>
      <w:r w:rsidRPr="007F2865">
        <w:rPr>
          <w:rFonts w:ascii="Times New Roman" w:hAnsi="Times New Roman" w:cs="Times New Roman"/>
          <w:b w:val="0"/>
          <w:sz w:val="24"/>
          <w:szCs w:val="24"/>
          <w:lang w:val="en-US"/>
        </w:rPr>
        <w:t xml:space="preserve"> Banner</w:t>
      </w:r>
    </w:p>
    <w:p w:rsidR="009C72F2" w:rsidRPr="007F2865" w:rsidRDefault="009C72F2" w:rsidP="007F2865">
      <w:pPr>
        <w:pStyle w:val="NormalWeb"/>
        <w:spacing w:line="360" w:lineRule="auto"/>
        <w:ind w:firstLine="360"/>
        <w:jc w:val="both"/>
      </w:pPr>
      <w:proofErr w:type="spellStart"/>
      <w:proofErr w:type="gramStart"/>
      <w:r w:rsidRPr="007F2865">
        <w:t>Pembuatan</w:t>
      </w:r>
      <w:proofErr w:type="spellEnd"/>
      <w:r w:rsidRPr="007F2865">
        <w:t xml:space="preserve"> banner </w:t>
      </w:r>
      <w:proofErr w:type="spellStart"/>
      <w:r w:rsidRPr="007F2865">
        <w:t>dapat</w:t>
      </w:r>
      <w:proofErr w:type="spellEnd"/>
      <w:r w:rsidRPr="007F2865">
        <w:t xml:space="preserve"> </w:t>
      </w:r>
      <w:proofErr w:type="spellStart"/>
      <w:r w:rsidRPr="007F2865">
        <w:t>dilakukan</w:t>
      </w:r>
      <w:proofErr w:type="spellEnd"/>
      <w:r w:rsidRPr="007F2865">
        <w:t xml:space="preserve"> </w:t>
      </w:r>
      <w:proofErr w:type="spellStart"/>
      <w:r w:rsidRPr="007F2865">
        <w:t>di</w:t>
      </w:r>
      <w:proofErr w:type="spellEnd"/>
      <w:r w:rsidRPr="007F2865">
        <w:t xml:space="preserve"> </w:t>
      </w:r>
      <w:proofErr w:type="spellStart"/>
      <w:r w:rsidRPr="007F2865">
        <w:t>perusahaan</w:t>
      </w:r>
      <w:proofErr w:type="spellEnd"/>
      <w:r w:rsidRPr="007F2865">
        <w:t xml:space="preserve"> advertising, </w:t>
      </w:r>
      <w:proofErr w:type="spellStart"/>
      <w:r w:rsidRPr="007F2865">
        <w:t>perusahaan</w:t>
      </w:r>
      <w:proofErr w:type="spellEnd"/>
      <w:r w:rsidRPr="007F2865">
        <w:t xml:space="preserve"> </w:t>
      </w:r>
      <w:proofErr w:type="spellStart"/>
      <w:r w:rsidRPr="007F2865">
        <w:t>jasa</w:t>
      </w:r>
      <w:proofErr w:type="spellEnd"/>
      <w:r w:rsidRPr="007F2865">
        <w:t xml:space="preserve"> </w:t>
      </w:r>
      <w:proofErr w:type="spellStart"/>
      <w:r w:rsidRPr="007F2865">
        <w:t>desain</w:t>
      </w:r>
      <w:proofErr w:type="spellEnd"/>
      <w:r w:rsidRPr="007F2865">
        <w:t xml:space="preserve"> </w:t>
      </w:r>
      <w:proofErr w:type="spellStart"/>
      <w:r w:rsidRPr="007F2865">
        <w:t>ataupun</w:t>
      </w:r>
      <w:proofErr w:type="spellEnd"/>
      <w:r w:rsidRPr="007F2865">
        <w:t xml:space="preserve"> </w:t>
      </w:r>
      <w:proofErr w:type="spellStart"/>
      <w:r w:rsidRPr="007F2865">
        <w:t>di</w:t>
      </w:r>
      <w:proofErr w:type="spellEnd"/>
      <w:r w:rsidRPr="007F2865">
        <w:t xml:space="preserve"> </w:t>
      </w:r>
      <w:proofErr w:type="spellStart"/>
      <w:r w:rsidRPr="007F2865">
        <w:t>desain</w:t>
      </w:r>
      <w:proofErr w:type="spellEnd"/>
      <w:r w:rsidRPr="007F2865">
        <w:t xml:space="preserve"> </w:t>
      </w:r>
      <w:proofErr w:type="spellStart"/>
      <w:r w:rsidRPr="007F2865">
        <w:t>sendiri</w:t>
      </w:r>
      <w:proofErr w:type="spellEnd"/>
      <w:r w:rsidRPr="007F2865">
        <w:t xml:space="preserve"> </w:t>
      </w:r>
      <w:proofErr w:type="spellStart"/>
      <w:r w:rsidRPr="007F2865">
        <w:t>dan</w:t>
      </w:r>
      <w:proofErr w:type="spellEnd"/>
      <w:r w:rsidRPr="007F2865">
        <w:t xml:space="preserve"> </w:t>
      </w:r>
      <w:proofErr w:type="spellStart"/>
      <w:r w:rsidRPr="007F2865">
        <w:t>dibawa</w:t>
      </w:r>
      <w:proofErr w:type="spellEnd"/>
      <w:r w:rsidRPr="007F2865">
        <w:t xml:space="preserve"> </w:t>
      </w:r>
      <w:proofErr w:type="spellStart"/>
      <w:r w:rsidRPr="007F2865">
        <w:t>ke</w:t>
      </w:r>
      <w:proofErr w:type="spellEnd"/>
      <w:r w:rsidRPr="007F2865">
        <w:t xml:space="preserve"> </w:t>
      </w:r>
      <w:proofErr w:type="spellStart"/>
      <w:r w:rsidRPr="007F2865">
        <w:t>perusahaan</w:t>
      </w:r>
      <w:proofErr w:type="spellEnd"/>
      <w:r w:rsidRPr="007F2865">
        <w:t xml:space="preserve"> </w:t>
      </w:r>
      <w:proofErr w:type="spellStart"/>
      <w:r w:rsidRPr="007F2865">
        <w:t>percetakkan</w:t>
      </w:r>
      <w:proofErr w:type="spellEnd"/>
      <w:r w:rsidRPr="007F2865">
        <w:t>.</w:t>
      </w:r>
      <w:proofErr w:type="gramEnd"/>
      <w:r w:rsidRPr="007F2865">
        <w:t xml:space="preserve"> </w:t>
      </w:r>
      <w:proofErr w:type="spellStart"/>
      <w:proofErr w:type="gramStart"/>
      <w:r w:rsidRPr="007F2865">
        <w:t>Banyak</w:t>
      </w:r>
      <w:proofErr w:type="spellEnd"/>
      <w:r w:rsidRPr="007F2865">
        <w:t xml:space="preserve"> </w:t>
      </w:r>
      <w:proofErr w:type="spellStart"/>
      <w:r w:rsidRPr="007F2865">
        <w:t>perusahaan</w:t>
      </w:r>
      <w:proofErr w:type="spellEnd"/>
      <w:r w:rsidRPr="007F2865">
        <w:t xml:space="preserve"> advertising yang </w:t>
      </w:r>
      <w:proofErr w:type="spellStart"/>
      <w:r w:rsidRPr="007F2865">
        <w:t>menawarkan</w:t>
      </w:r>
      <w:proofErr w:type="spellEnd"/>
      <w:r w:rsidRPr="007F2865">
        <w:t xml:space="preserve"> </w:t>
      </w:r>
      <w:proofErr w:type="spellStart"/>
      <w:r w:rsidRPr="007F2865">
        <w:t>jasa</w:t>
      </w:r>
      <w:proofErr w:type="spellEnd"/>
      <w:r w:rsidRPr="007F2865">
        <w:t xml:space="preserve"> </w:t>
      </w:r>
      <w:proofErr w:type="spellStart"/>
      <w:r w:rsidRPr="007F2865">
        <w:t>pembuatan</w:t>
      </w:r>
      <w:proofErr w:type="spellEnd"/>
      <w:r w:rsidRPr="007F2865">
        <w:t xml:space="preserve"> banner </w:t>
      </w:r>
      <w:proofErr w:type="spellStart"/>
      <w:r w:rsidRPr="007F2865">
        <w:t>hingga</w:t>
      </w:r>
      <w:proofErr w:type="spellEnd"/>
      <w:r w:rsidRPr="007F2865">
        <w:t xml:space="preserve"> </w:t>
      </w:r>
      <w:proofErr w:type="spellStart"/>
      <w:r w:rsidRPr="007F2865">
        <w:t>siap</w:t>
      </w:r>
      <w:proofErr w:type="spellEnd"/>
      <w:r w:rsidRPr="007F2865">
        <w:t xml:space="preserve"> </w:t>
      </w:r>
      <w:proofErr w:type="spellStart"/>
      <w:r w:rsidRPr="007F2865">
        <w:t>jadi</w:t>
      </w:r>
      <w:proofErr w:type="spellEnd"/>
      <w:r w:rsidRPr="007F2865">
        <w:t>.</w:t>
      </w:r>
      <w:proofErr w:type="gramEnd"/>
      <w:r w:rsidRPr="007F2865">
        <w:t xml:space="preserve"> </w:t>
      </w:r>
      <w:proofErr w:type="spellStart"/>
      <w:proofErr w:type="gramStart"/>
      <w:r w:rsidRPr="007F2865">
        <w:t>Anda</w:t>
      </w:r>
      <w:proofErr w:type="spellEnd"/>
      <w:r w:rsidRPr="007F2865">
        <w:t xml:space="preserve"> pun </w:t>
      </w:r>
      <w:proofErr w:type="spellStart"/>
      <w:r w:rsidRPr="007F2865">
        <w:t>bisa</w:t>
      </w:r>
      <w:proofErr w:type="spellEnd"/>
      <w:r w:rsidRPr="007F2865">
        <w:t xml:space="preserve"> </w:t>
      </w:r>
      <w:proofErr w:type="spellStart"/>
      <w:r w:rsidRPr="007F2865">
        <w:t>memanfaatkan</w:t>
      </w:r>
      <w:proofErr w:type="spellEnd"/>
      <w:r w:rsidRPr="007F2865">
        <w:t xml:space="preserve"> </w:t>
      </w:r>
      <w:proofErr w:type="spellStart"/>
      <w:r w:rsidRPr="007F2865">
        <w:t>jasa</w:t>
      </w:r>
      <w:proofErr w:type="spellEnd"/>
      <w:r w:rsidRPr="007F2865">
        <w:t xml:space="preserve"> advertising </w:t>
      </w:r>
      <w:proofErr w:type="spellStart"/>
      <w:r w:rsidRPr="007F2865">
        <w:t>tersebut</w:t>
      </w:r>
      <w:proofErr w:type="spellEnd"/>
      <w:r w:rsidRPr="007F2865">
        <w:t xml:space="preserve"> </w:t>
      </w:r>
      <w:proofErr w:type="spellStart"/>
      <w:r w:rsidRPr="007F2865">
        <w:t>untuk</w:t>
      </w:r>
      <w:proofErr w:type="spellEnd"/>
      <w:r w:rsidRPr="007F2865">
        <w:t xml:space="preserve"> </w:t>
      </w:r>
      <w:proofErr w:type="spellStart"/>
      <w:r w:rsidRPr="007F2865">
        <w:t>membuat</w:t>
      </w:r>
      <w:proofErr w:type="spellEnd"/>
      <w:r w:rsidRPr="007F2865">
        <w:t xml:space="preserve"> banner yang </w:t>
      </w:r>
      <w:proofErr w:type="spellStart"/>
      <w:r w:rsidRPr="007F2865">
        <w:t>diinginkan</w:t>
      </w:r>
      <w:proofErr w:type="spellEnd"/>
      <w:r w:rsidRPr="007F2865">
        <w:t>.</w:t>
      </w:r>
      <w:proofErr w:type="gramEnd"/>
    </w:p>
    <w:p w:rsidR="00222754" w:rsidRPr="007F2865" w:rsidRDefault="009C72F2" w:rsidP="007F2865">
      <w:pPr>
        <w:pStyle w:val="NormalWeb"/>
        <w:spacing w:line="360" w:lineRule="auto"/>
        <w:jc w:val="both"/>
      </w:pPr>
      <w:proofErr w:type="spellStart"/>
      <w:r w:rsidRPr="007F2865">
        <w:t>Adapun</w:t>
      </w:r>
      <w:proofErr w:type="spellEnd"/>
      <w:r w:rsidRPr="007F2865">
        <w:t xml:space="preserve"> </w:t>
      </w:r>
      <w:proofErr w:type="spellStart"/>
      <w:r w:rsidRPr="007F2865">
        <w:t>untuk</w:t>
      </w:r>
      <w:proofErr w:type="spellEnd"/>
      <w:r w:rsidRPr="007F2865">
        <w:t xml:space="preserve"> </w:t>
      </w:r>
      <w:proofErr w:type="spellStart"/>
      <w:r w:rsidRPr="007F2865">
        <w:t>fungsi</w:t>
      </w:r>
      <w:proofErr w:type="spellEnd"/>
      <w:r w:rsidRPr="007F2865">
        <w:t xml:space="preserve"> banner </w:t>
      </w:r>
      <w:proofErr w:type="spellStart"/>
      <w:r w:rsidRPr="007F2865">
        <w:t>sendiri</w:t>
      </w:r>
      <w:proofErr w:type="spellEnd"/>
      <w:r w:rsidRPr="007F2865">
        <w:t xml:space="preserve"> </w:t>
      </w:r>
      <w:proofErr w:type="spellStart"/>
      <w:r w:rsidRPr="007F2865">
        <w:t>yaitu</w:t>
      </w:r>
      <w:proofErr w:type="spellEnd"/>
      <w:r w:rsidRPr="007F2865">
        <w:t>:</w:t>
      </w:r>
    </w:p>
    <w:p w:rsidR="009C72F2" w:rsidRPr="007F2865" w:rsidRDefault="009C72F2" w:rsidP="007F2865">
      <w:pPr>
        <w:pStyle w:val="Heading4"/>
        <w:keepNext w:val="0"/>
        <w:keepLines w:val="0"/>
        <w:numPr>
          <w:ilvl w:val="0"/>
          <w:numId w:val="14"/>
        </w:numPr>
        <w:spacing w:before="100" w:beforeAutospacing="1" w:after="100" w:afterAutospacing="1" w:line="360" w:lineRule="auto"/>
        <w:jc w:val="both"/>
        <w:rPr>
          <w:rFonts w:ascii="Times New Roman" w:hAnsi="Times New Roman" w:cs="Times New Roman"/>
          <w:b w:val="0"/>
          <w:sz w:val="24"/>
          <w:szCs w:val="24"/>
        </w:rPr>
      </w:pPr>
      <w:r w:rsidRPr="007F2865">
        <w:rPr>
          <w:rFonts w:ascii="Times New Roman" w:hAnsi="Times New Roman" w:cs="Times New Roman"/>
          <w:b w:val="0"/>
          <w:sz w:val="24"/>
          <w:szCs w:val="24"/>
        </w:rPr>
        <w:t>Daya Tarik Web/Blog</w:t>
      </w:r>
    </w:p>
    <w:p w:rsidR="004A5DB8" w:rsidRPr="007F2865" w:rsidRDefault="009C72F2" w:rsidP="007F2865">
      <w:pPr>
        <w:pStyle w:val="NormalWeb"/>
        <w:spacing w:line="360" w:lineRule="auto"/>
        <w:ind w:firstLine="360"/>
        <w:jc w:val="both"/>
      </w:pPr>
      <w:proofErr w:type="gramStart"/>
      <w:r w:rsidRPr="007F2865">
        <w:t xml:space="preserve">Banner yang </w:t>
      </w:r>
      <w:proofErr w:type="spellStart"/>
      <w:r w:rsidRPr="007F2865">
        <w:t>kita</w:t>
      </w:r>
      <w:proofErr w:type="spellEnd"/>
      <w:r w:rsidRPr="007F2865">
        <w:t xml:space="preserve"> </w:t>
      </w:r>
      <w:proofErr w:type="spellStart"/>
      <w:r w:rsidRPr="007F2865">
        <w:t>pasang</w:t>
      </w:r>
      <w:proofErr w:type="spellEnd"/>
      <w:r w:rsidRPr="007F2865">
        <w:t xml:space="preserve"> </w:t>
      </w:r>
      <w:proofErr w:type="spellStart"/>
      <w:r w:rsidRPr="007F2865">
        <w:t>di</w:t>
      </w:r>
      <w:proofErr w:type="spellEnd"/>
      <w:r w:rsidRPr="007F2865">
        <w:t xml:space="preserve"> web/blog </w:t>
      </w:r>
      <w:proofErr w:type="spellStart"/>
      <w:r w:rsidRPr="007F2865">
        <w:t>bisa</w:t>
      </w:r>
      <w:proofErr w:type="spellEnd"/>
      <w:r w:rsidRPr="007F2865">
        <w:t xml:space="preserve"> </w:t>
      </w:r>
      <w:proofErr w:type="spellStart"/>
      <w:r w:rsidRPr="007F2865">
        <w:t>menambah</w:t>
      </w:r>
      <w:proofErr w:type="spellEnd"/>
      <w:r w:rsidRPr="007F2865">
        <w:t xml:space="preserve"> </w:t>
      </w:r>
      <w:proofErr w:type="spellStart"/>
      <w:r w:rsidRPr="007F2865">
        <w:t>tampilan</w:t>
      </w:r>
      <w:proofErr w:type="spellEnd"/>
      <w:r w:rsidRPr="007F2865">
        <w:t xml:space="preserve"> web/blog </w:t>
      </w:r>
      <w:proofErr w:type="spellStart"/>
      <w:r w:rsidRPr="007F2865">
        <w:t>lebih</w:t>
      </w:r>
      <w:proofErr w:type="spellEnd"/>
      <w:r w:rsidRPr="007F2865">
        <w:t xml:space="preserve"> </w:t>
      </w:r>
      <w:proofErr w:type="spellStart"/>
      <w:r w:rsidRPr="007F2865">
        <w:t>menarik</w:t>
      </w:r>
      <w:proofErr w:type="spellEnd"/>
      <w:r w:rsidRPr="007F2865">
        <w:t xml:space="preserve">, </w:t>
      </w:r>
      <w:proofErr w:type="spellStart"/>
      <w:r w:rsidRPr="007F2865">
        <w:t>sehingga</w:t>
      </w:r>
      <w:proofErr w:type="spellEnd"/>
      <w:r w:rsidRPr="007F2865">
        <w:t xml:space="preserve"> </w:t>
      </w:r>
      <w:proofErr w:type="spellStart"/>
      <w:r w:rsidRPr="007F2865">
        <w:t>pengunjung</w:t>
      </w:r>
      <w:proofErr w:type="spellEnd"/>
      <w:r w:rsidRPr="007F2865">
        <w:t xml:space="preserve"> </w:t>
      </w:r>
      <w:proofErr w:type="spellStart"/>
      <w:r w:rsidRPr="007F2865">
        <w:t>betah</w:t>
      </w:r>
      <w:proofErr w:type="spellEnd"/>
      <w:r w:rsidRPr="007F2865">
        <w:t xml:space="preserve"> </w:t>
      </w:r>
      <w:proofErr w:type="spellStart"/>
      <w:r w:rsidRPr="007F2865">
        <w:t>berlama</w:t>
      </w:r>
      <w:proofErr w:type="spellEnd"/>
      <w:r w:rsidRPr="007F2865">
        <w:t xml:space="preserve">-lama </w:t>
      </w:r>
      <w:proofErr w:type="spellStart"/>
      <w:r w:rsidRPr="007F2865">
        <w:t>di</w:t>
      </w:r>
      <w:proofErr w:type="spellEnd"/>
      <w:r w:rsidRPr="007F2865">
        <w:t xml:space="preserve"> blog </w:t>
      </w:r>
      <w:proofErr w:type="spellStart"/>
      <w:r w:rsidRPr="007F2865">
        <w:t>anda</w:t>
      </w:r>
      <w:proofErr w:type="spellEnd"/>
      <w:r w:rsidRPr="007F2865">
        <w:t xml:space="preserve">, </w:t>
      </w:r>
      <w:proofErr w:type="spellStart"/>
      <w:r w:rsidRPr="007F2865">
        <w:t>anda</w:t>
      </w:r>
      <w:proofErr w:type="spellEnd"/>
      <w:r w:rsidRPr="007F2865">
        <w:t xml:space="preserve"> </w:t>
      </w:r>
      <w:proofErr w:type="spellStart"/>
      <w:r w:rsidRPr="007F2865">
        <w:t>dapat</w:t>
      </w:r>
      <w:proofErr w:type="spellEnd"/>
      <w:r w:rsidRPr="007F2865">
        <w:t xml:space="preserve"> </w:t>
      </w:r>
      <w:proofErr w:type="spellStart"/>
      <w:r w:rsidRPr="007F2865">
        <w:t>menempatkan</w:t>
      </w:r>
      <w:proofErr w:type="spellEnd"/>
      <w:r w:rsidRPr="007F2865">
        <w:t xml:space="preserve"> banner </w:t>
      </w:r>
      <w:proofErr w:type="spellStart"/>
      <w:r w:rsidRPr="007F2865">
        <w:t>di</w:t>
      </w:r>
      <w:proofErr w:type="spellEnd"/>
      <w:r w:rsidRPr="007F2865">
        <w:t xml:space="preserve"> </w:t>
      </w:r>
      <w:proofErr w:type="spellStart"/>
      <w:r w:rsidRPr="007F2865">
        <w:t>bagian</w:t>
      </w:r>
      <w:proofErr w:type="spellEnd"/>
      <w:r w:rsidRPr="007F2865">
        <w:t xml:space="preserve"> header web/blog.</w:t>
      </w:r>
      <w:proofErr w:type="gramEnd"/>
    </w:p>
    <w:p w:rsidR="004A5DB8" w:rsidRPr="007F2865" w:rsidRDefault="004A5DB8" w:rsidP="007F2865">
      <w:pPr>
        <w:pStyle w:val="Heading3"/>
        <w:spacing w:line="360" w:lineRule="auto"/>
        <w:ind w:firstLine="360"/>
        <w:rPr>
          <w:rFonts w:ascii="Times New Roman" w:hAnsi="Times New Roman" w:cs="Times New Roman"/>
          <w:b w:val="0"/>
          <w:sz w:val="24"/>
          <w:szCs w:val="24"/>
          <w:lang w:val="en-US"/>
        </w:rPr>
      </w:pPr>
      <w:r w:rsidRPr="007F2865">
        <w:rPr>
          <w:rFonts w:ascii="Times New Roman" w:hAnsi="Times New Roman" w:cs="Times New Roman"/>
          <w:b w:val="0"/>
          <w:sz w:val="24"/>
          <w:szCs w:val="24"/>
          <w:lang w:val="en-US"/>
        </w:rPr>
        <w:t>J</w:t>
      </w:r>
      <w:r w:rsidRPr="007F2865">
        <w:rPr>
          <w:rFonts w:ascii="Times New Roman" w:hAnsi="Times New Roman" w:cs="Times New Roman"/>
          <w:b w:val="0"/>
          <w:sz w:val="24"/>
          <w:szCs w:val="24"/>
        </w:rPr>
        <w:t>enis Banner Ber</w:t>
      </w:r>
      <w:proofErr w:type="spellStart"/>
      <w:r w:rsidR="009B5907" w:rsidRPr="007F2865">
        <w:rPr>
          <w:rFonts w:ascii="Times New Roman" w:hAnsi="Times New Roman" w:cs="Times New Roman"/>
          <w:b w:val="0"/>
          <w:sz w:val="24"/>
          <w:szCs w:val="24"/>
          <w:lang w:val="en-US"/>
        </w:rPr>
        <w:t>da</w:t>
      </w:r>
      <w:proofErr w:type="spellEnd"/>
      <w:r w:rsidRPr="007F2865">
        <w:rPr>
          <w:rFonts w:ascii="Times New Roman" w:hAnsi="Times New Roman" w:cs="Times New Roman"/>
          <w:b w:val="0"/>
          <w:sz w:val="24"/>
          <w:szCs w:val="24"/>
        </w:rPr>
        <w:t>sarkan Bentuk</w:t>
      </w:r>
    </w:p>
    <w:p w:rsidR="009C72F2" w:rsidRPr="007F2865" w:rsidRDefault="009C72F2" w:rsidP="007F2865">
      <w:pPr>
        <w:pStyle w:val="Heading4"/>
        <w:keepNext w:val="0"/>
        <w:keepLines w:val="0"/>
        <w:numPr>
          <w:ilvl w:val="0"/>
          <w:numId w:val="15"/>
        </w:numPr>
        <w:spacing w:before="100" w:beforeAutospacing="1" w:after="100" w:afterAutospacing="1" w:line="360" w:lineRule="auto"/>
        <w:jc w:val="both"/>
        <w:rPr>
          <w:rFonts w:ascii="Times New Roman" w:hAnsi="Times New Roman" w:cs="Times New Roman"/>
          <w:b w:val="0"/>
          <w:sz w:val="24"/>
          <w:szCs w:val="24"/>
        </w:rPr>
      </w:pPr>
      <w:r w:rsidRPr="007F2865">
        <w:rPr>
          <w:rFonts w:ascii="Times New Roman" w:hAnsi="Times New Roman" w:cs="Times New Roman"/>
          <w:b w:val="0"/>
          <w:sz w:val="24"/>
          <w:szCs w:val="24"/>
        </w:rPr>
        <w:t>X Banner</w:t>
      </w:r>
    </w:p>
    <w:p w:rsidR="009C72F2" w:rsidRPr="007F2865" w:rsidRDefault="009C72F2" w:rsidP="007F2865">
      <w:pPr>
        <w:pStyle w:val="NormalWeb"/>
        <w:spacing w:line="360" w:lineRule="auto"/>
        <w:ind w:firstLine="360"/>
        <w:jc w:val="both"/>
      </w:pPr>
      <w:proofErr w:type="spellStart"/>
      <w:proofErr w:type="gramStart"/>
      <w:r w:rsidRPr="007F2865">
        <w:t>Sesuai</w:t>
      </w:r>
      <w:proofErr w:type="spellEnd"/>
      <w:r w:rsidRPr="007F2865">
        <w:t xml:space="preserve"> </w:t>
      </w:r>
      <w:proofErr w:type="spellStart"/>
      <w:r w:rsidRPr="007F2865">
        <w:t>namanya</w:t>
      </w:r>
      <w:proofErr w:type="spellEnd"/>
      <w:r w:rsidRPr="007F2865">
        <w:t xml:space="preserve">, X Banner </w:t>
      </w:r>
      <w:proofErr w:type="spellStart"/>
      <w:r w:rsidRPr="007F2865">
        <w:t>memiliki</w:t>
      </w:r>
      <w:proofErr w:type="spellEnd"/>
      <w:r w:rsidRPr="007F2865">
        <w:t xml:space="preserve"> </w:t>
      </w:r>
      <w:proofErr w:type="spellStart"/>
      <w:r w:rsidRPr="007F2865">
        <w:t>bentuk</w:t>
      </w:r>
      <w:proofErr w:type="spellEnd"/>
      <w:r w:rsidRPr="007F2865">
        <w:t xml:space="preserve"> buffer X yang </w:t>
      </w:r>
      <w:proofErr w:type="spellStart"/>
      <w:r w:rsidRPr="007F2865">
        <w:t>berfungsi</w:t>
      </w:r>
      <w:proofErr w:type="spellEnd"/>
      <w:r w:rsidRPr="007F2865">
        <w:t xml:space="preserve"> </w:t>
      </w:r>
      <w:proofErr w:type="spellStart"/>
      <w:r w:rsidRPr="007F2865">
        <w:t>untuk</w:t>
      </w:r>
      <w:proofErr w:type="spellEnd"/>
      <w:r w:rsidRPr="007F2865">
        <w:t xml:space="preserve"> </w:t>
      </w:r>
      <w:proofErr w:type="spellStart"/>
      <w:r w:rsidRPr="007F2865">
        <w:t>mendukung</w:t>
      </w:r>
      <w:proofErr w:type="spellEnd"/>
      <w:r w:rsidRPr="007F2865">
        <w:t xml:space="preserve"> </w:t>
      </w:r>
      <w:proofErr w:type="spellStart"/>
      <w:r w:rsidRPr="007F2865">
        <w:t>spanduk</w:t>
      </w:r>
      <w:proofErr w:type="spellEnd"/>
      <w:r w:rsidRPr="007F2865">
        <w:t xml:space="preserve"> </w:t>
      </w:r>
      <w:proofErr w:type="spellStart"/>
      <w:r w:rsidRPr="007F2865">
        <w:t>dalam</w:t>
      </w:r>
      <w:proofErr w:type="spellEnd"/>
      <w:r w:rsidRPr="007F2865">
        <w:t xml:space="preserve"> </w:t>
      </w:r>
      <w:proofErr w:type="spellStart"/>
      <w:r w:rsidRPr="007F2865">
        <w:t>potret</w:t>
      </w:r>
      <w:proofErr w:type="spellEnd"/>
      <w:r w:rsidRPr="007F2865">
        <w:t>.</w:t>
      </w:r>
      <w:proofErr w:type="gramEnd"/>
      <w:r w:rsidRPr="007F2865">
        <w:t xml:space="preserve"> </w:t>
      </w:r>
      <w:proofErr w:type="spellStart"/>
      <w:proofErr w:type="gramStart"/>
      <w:r w:rsidRPr="007F2865">
        <w:t>Secara</w:t>
      </w:r>
      <w:proofErr w:type="spellEnd"/>
      <w:r w:rsidRPr="007F2865">
        <w:t xml:space="preserve"> </w:t>
      </w:r>
      <w:proofErr w:type="spellStart"/>
      <w:r w:rsidRPr="007F2865">
        <w:t>umum</w:t>
      </w:r>
      <w:proofErr w:type="spellEnd"/>
      <w:r w:rsidRPr="007F2865">
        <w:t xml:space="preserve">, </w:t>
      </w:r>
      <w:proofErr w:type="spellStart"/>
      <w:r w:rsidRPr="007F2865">
        <w:t>tiang</w:t>
      </w:r>
      <w:proofErr w:type="spellEnd"/>
      <w:r w:rsidRPr="007F2865">
        <w:t xml:space="preserve"> </w:t>
      </w:r>
      <w:proofErr w:type="spellStart"/>
      <w:r w:rsidRPr="007F2865">
        <w:t>spanduk</w:t>
      </w:r>
      <w:proofErr w:type="spellEnd"/>
      <w:r w:rsidRPr="007F2865">
        <w:t xml:space="preserve"> X </w:t>
      </w:r>
      <w:proofErr w:type="spellStart"/>
      <w:r w:rsidRPr="007F2865">
        <w:t>terbuat</w:t>
      </w:r>
      <w:proofErr w:type="spellEnd"/>
      <w:r w:rsidRPr="007F2865">
        <w:t xml:space="preserve"> </w:t>
      </w:r>
      <w:proofErr w:type="spellStart"/>
      <w:r w:rsidRPr="007F2865">
        <w:t>dari</w:t>
      </w:r>
      <w:proofErr w:type="spellEnd"/>
      <w:r w:rsidRPr="007F2865">
        <w:t xml:space="preserve"> </w:t>
      </w:r>
      <w:proofErr w:type="spellStart"/>
      <w:r w:rsidRPr="007F2865">
        <w:t>aluminium</w:t>
      </w:r>
      <w:proofErr w:type="spellEnd"/>
      <w:r w:rsidRPr="007F2865">
        <w:t xml:space="preserve"> </w:t>
      </w:r>
      <w:proofErr w:type="spellStart"/>
      <w:r w:rsidRPr="007F2865">
        <w:t>ringan</w:t>
      </w:r>
      <w:proofErr w:type="spellEnd"/>
      <w:r w:rsidRPr="007F2865">
        <w:t xml:space="preserve"> </w:t>
      </w:r>
      <w:proofErr w:type="spellStart"/>
      <w:r w:rsidRPr="007F2865">
        <w:t>dalam</w:t>
      </w:r>
      <w:proofErr w:type="spellEnd"/>
      <w:r w:rsidRPr="007F2865">
        <w:t xml:space="preserve"> </w:t>
      </w:r>
      <w:proofErr w:type="spellStart"/>
      <w:r w:rsidRPr="007F2865">
        <w:t>bentuk</w:t>
      </w:r>
      <w:proofErr w:type="spellEnd"/>
      <w:r w:rsidRPr="007F2865">
        <w:t xml:space="preserve"> </w:t>
      </w:r>
      <w:proofErr w:type="spellStart"/>
      <w:r w:rsidRPr="007F2865">
        <w:t>pipa</w:t>
      </w:r>
      <w:proofErr w:type="spellEnd"/>
      <w:r w:rsidRPr="007F2865">
        <w:t xml:space="preserve"> yang </w:t>
      </w:r>
      <w:proofErr w:type="spellStart"/>
      <w:r w:rsidRPr="007F2865">
        <w:t>tersusun</w:t>
      </w:r>
      <w:proofErr w:type="spellEnd"/>
      <w:r w:rsidRPr="007F2865">
        <w:t xml:space="preserve"> </w:t>
      </w:r>
      <w:proofErr w:type="spellStart"/>
      <w:r w:rsidRPr="007F2865">
        <w:t>sehingga</w:t>
      </w:r>
      <w:proofErr w:type="spellEnd"/>
      <w:r w:rsidRPr="007F2865">
        <w:t xml:space="preserve"> </w:t>
      </w:r>
      <w:proofErr w:type="spellStart"/>
      <w:r w:rsidRPr="007F2865">
        <w:t>bisa</w:t>
      </w:r>
      <w:proofErr w:type="spellEnd"/>
      <w:r w:rsidRPr="007F2865">
        <w:t xml:space="preserve"> </w:t>
      </w:r>
      <w:proofErr w:type="spellStart"/>
      <w:r w:rsidRPr="007F2865">
        <w:t>dilipat</w:t>
      </w:r>
      <w:proofErr w:type="spellEnd"/>
      <w:r w:rsidRPr="007F2865">
        <w:t>.</w:t>
      </w:r>
      <w:proofErr w:type="gramEnd"/>
    </w:p>
    <w:p w:rsidR="00812BC4" w:rsidRPr="007F2865" w:rsidRDefault="00404F5E" w:rsidP="007F2865">
      <w:pPr>
        <w:spacing w:line="360" w:lineRule="auto"/>
        <w:ind w:firstLine="360"/>
        <w:rPr>
          <w:rFonts w:ascii="Times New Roman" w:hAnsi="Times New Roman" w:cs="Times New Roman"/>
          <w:sz w:val="24"/>
          <w:szCs w:val="24"/>
          <w:lang w:val="en-US"/>
        </w:rPr>
      </w:pPr>
      <w:proofErr w:type="spellStart"/>
      <w:proofErr w:type="gramStart"/>
      <w:r w:rsidRPr="007F2865">
        <w:rPr>
          <w:rFonts w:ascii="Times New Roman" w:hAnsi="Times New Roman" w:cs="Times New Roman"/>
          <w:sz w:val="24"/>
          <w:szCs w:val="24"/>
          <w:lang w:val="en-US"/>
        </w:rPr>
        <w:t>Selain</w:t>
      </w:r>
      <w:proofErr w:type="spellEnd"/>
      <w:r w:rsidRPr="007F2865">
        <w:rPr>
          <w:rFonts w:ascii="Times New Roman" w:hAnsi="Times New Roman" w:cs="Times New Roman"/>
          <w:sz w:val="24"/>
          <w:szCs w:val="24"/>
          <w:lang w:val="en-US"/>
        </w:rPr>
        <w:t xml:space="preserve"> </w:t>
      </w:r>
      <w:r w:rsidR="009C72F2" w:rsidRPr="007F2865">
        <w:rPr>
          <w:rFonts w:ascii="Times New Roman" w:hAnsi="Times New Roman" w:cs="Times New Roman"/>
          <w:sz w:val="24"/>
          <w:szCs w:val="24"/>
        </w:rPr>
        <w:t>itu bahan aluminium ini sangat ringan sehingga cukup efektif untuk dibawa ke mana saja.</w:t>
      </w:r>
      <w:proofErr w:type="gramEnd"/>
      <w:r w:rsidR="009C72F2" w:rsidRPr="007F2865">
        <w:rPr>
          <w:rFonts w:ascii="Times New Roman" w:hAnsi="Times New Roman" w:cs="Times New Roman"/>
          <w:sz w:val="24"/>
          <w:szCs w:val="24"/>
        </w:rPr>
        <w:t xml:space="preserve"> Jenis X Banner dapat digunakan di dalam atau di luar. Fungsi menggunakan jenis banner ini sangat tepat untuk dipasang di depan pintu masuk kantor, di depan stand bazaar, atau acara-acara tertentu. Keuntungan lain dari X Banner adalah sangat ekonomis karena dapat digunakan berulang kali, jadi tidak perlu mencetaknya lagi ketika Anda ingin menggunakannya lagi di acara berikutnya.</w:t>
      </w:r>
    </w:p>
    <w:p w:rsidR="009C72F2" w:rsidRPr="007F2865" w:rsidRDefault="00812BC4" w:rsidP="007F2865">
      <w:pPr>
        <w:pStyle w:val="Heading4"/>
        <w:keepNext w:val="0"/>
        <w:keepLines w:val="0"/>
        <w:numPr>
          <w:ilvl w:val="0"/>
          <w:numId w:val="15"/>
        </w:numPr>
        <w:spacing w:before="100" w:beforeAutospacing="1" w:after="100" w:afterAutospacing="1" w:line="360" w:lineRule="auto"/>
        <w:jc w:val="both"/>
        <w:rPr>
          <w:rFonts w:ascii="Times New Roman" w:hAnsi="Times New Roman" w:cs="Times New Roman"/>
          <w:b w:val="0"/>
          <w:sz w:val="24"/>
          <w:szCs w:val="24"/>
        </w:rPr>
      </w:pPr>
      <w:r w:rsidRPr="007F2865">
        <w:rPr>
          <w:rFonts w:ascii="Times New Roman" w:hAnsi="Times New Roman" w:cs="Times New Roman"/>
          <w:b w:val="0"/>
          <w:sz w:val="24"/>
          <w:szCs w:val="24"/>
          <w:lang w:val="en-US"/>
        </w:rPr>
        <w:t>Mini X Banner</w:t>
      </w:r>
    </w:p>
    <w:p w:rsidR="00222754" w:rsidRPr="007F2865" w:rsidRDefault="009C72F2" w:rsidP="007F2865">
      <w:pPr>
        <w:spacing w:line="360" w:lineRule="auto"/>
        <w:ind w:firstLine="360"/>
        <w:rPr>
          <w:rFonts w:ascii="Times New Roman" w:hAnsi="Times New Roman" w:cs="Times New Roman"/>
          <w:sz w:val="24"/>
          <w:szCs w:val="24"/>
          <w:lang w:val="en-US"/>
        </w:rPr>
      </w:pPr>
      <w:r w:rsidRPr="007F2865">
        <w:rPr>
          <w:rFonts w:ascii="Times New Roman" w:hAnsi="Times New Roman" w:cs="Times New Roman"/>
          <w:sz w:val="24"/>
          <w:szCs w:val="24"/>
        </w:rPr>
        <w:t xml:space="preserve">Seperti X Banner, Mini X Banner memiliki tiang penyangga aluminium berbentuk-X. Hanya saja untuk jenis banner ini ukurannya lebih kecil dari X Banner. Fungsinya juga berbeda, yang tepatnya digunakan di atas meja atau papan khusus untuk informasi. Biasanya, Mini X Banner digunakan untuk mengumumkan jadwal acara, menu makanan di restoran, dan </w:t>
      </w:r>
      <w:r w:rsidRPr="007F2865">
        <w:rPr>
          <w:rFonts w:ascii="Times New Roman" w:hAnsi="Times New Roman" w:cs="Times New Roman"/>
          <w:sz w:val="24"/>
          <w:szCs w:val="24"/>
        </w:rPr>
        <w:lastRenderedPageBreak/>
        <w:t>sub-bagian dari bazaar stand. Penggunaan Mini X Banner juga lebih ramah daripada penggunaan kertas yang mudah rusak dan pudar.</w:t>
      </w:r>
    </w:p>
    <w:p w:rsidR="00812BC4" w:rsidRPr="007F2865" w:rsidRDefault="00812BC4" w:rsidP="007F2865">
      <w:pPr>
        <w:pStyle w:val="Heading4"/>
        <w:keepNext w:val="0"/>
        <w:keepLines w:val="0"/>
        <w:numPr>
          <w:ilvl w:val="0"/>
          <w:numId w:val="15"/>
        </w:numPr>
        <w:spacing w:before="100" w:beforeAutospacing="1" w:after="100" w:afterAutospacing="1" w:line="360" w:lineRule="auto"/>
        <w:jc w:val="both"/>
        <w:rPr>
          <w:rFonts w:ascii="Times New Roman" w:hAnsi="Times New Roman" w:cs="Times New Roman"/>
          <w:b w:val="0"/>
          <w:sz w:val="24"/>
          <w:szCs w:val="24"/>
        </w:rPr>
      </w:pPr>
      <w:r w:rsidRPr="007F2865">
        <w:rPr>
          <w:rFonts w:ascii="Times New Roman" w:hAnsi="Times New Roman" w:cs="Times New Roman"/>
          <w:b w:val="0"/>
          <w:sz w:val="24"/>
          <w:szCs w:val="24"/>
          <w:lang w:val="en-US"/>
        </w:rPr>
        <w:t>Roll Banner</w:t>
      </w:r>
    </w:p>
    <w:p w:rsidR="00812BC4" w:rsidRPr="007F2865" w:rsidRDefault="009C72F2" w:rsidP="007F2865">
      <w:pPr>
        <w:pStyle w:val="NormalWeb"/>
        <w:spacing w:line="360" w:lineRule="auto"/>
        <w:ind w:firstLine="360"/>
        <w:jc w:val="both"/>
      </w:pPr>
      <w:proofErr w:type="spellStart"/>
      <w:r w:rsidRPr="007F2865">
        <w:t>Sesuai</w:t>
      </w:r>
      <w:proofErr w:type="spellEnd"/>
      <w:r w:rsidRPr="007F2865">
        <w:t xml:space="preserve"> </w:t>
      </w:r>
      <w:proofErr w:type="spellStart"/>
      <w:r w:rsidRPr="007F2865">
        <w:t>namanya</w:t>
      </w:r>
      <w:proofErr w:type="spellEnd"/>
      <w:r w:rsidRPr="007F2865">
        <w:t xml:space="preserve"> Roll Banner </w:t>
      </w:r>
      <w:proofErr w:type="spellStart"/>
      <w:r w:rsidRPr="007F2865">
        <w:t>atau</w:t>
      </w:r>
      <w:proofErr w:type="spellEnd"/>
      <w:r w:rsidRPr="007F2865">
        <w:t xml:space="preserve"> Roll </w:t>
      </w:r>
      <w:proofErr w:type="gramStart"/>
      <w:r w:rsidRPr="007F2865">
        <w:t>Up</w:t>
      </w:r>
      <w:proofErr w:type="gramEnd"/>
      <w:r w:rsidRPr="007F2865">
        <w:t xml:space="preserve"> Banner </w:t>
      </w:r>
      <w:proofErr w:type="spellStart"/>
      <w:r w:rsidRPr="007F2865">
        <w:t>diatur</w:t>
      </w:r>
      <w:proofErr w:type="spellEnd"/>
      <w:r w:rsidRPr="007F2865">
        <w:t xml:space="preserve"> </w:t>
      </w:r>
      <w:proofErr w:type="spellStart"/>
      <w:r w:rsidRPr="007F2865">
        <w:t>pada</w:t>
      </w:r>
      <w:proofErr w:type="spellEnd"/>
      <w:r w:rsidRPr="007F2865">
        <w:t xml:space="preserve"> </w:t>
      </w:r>
      <w:proofErr w:type="spellStart"/>
      <w:r w:rsidRPr="007F2865">
        <w:t>papan</w:t>
      </w:r>
      <w:proofErr w:type="spellEnd"/>
      <w:r w:rsidRPr="007F2865">
        <w:t xml:space="preserve"> </w:t>
      </w:r>
      <w:proofErr w:type="spellStart"/>
      <w:r w:rsidRPr="007F2865">
        <w:t>spanduk</w:t>
      </w:r>
      <w:proofErr w:type="spellEnd"/>
      <w:r w:rsidRPr="007F2865">
        <w:t xml:space="preserve"> </w:t>
      </w:r>
      <w:proofErr w:type="spellStart"/>
      <w:r w:rsidRPr="007F2865">
        <w:t>dengan</w:t>
      </w:r>
      <w:proofErr w:type="spellEnd"/>
      <w:r w:rsidRPr="007F2865">
        <w:t xml:space="preserve"> </w:t>
      </w:r>
      <w:proofErr w:type="spellStart"/>
      <w:r w:rsidRPr="007F2865">
        <w:t>tiang</w:t>
      </w:r>
      <w:proofErr w:type="spellEnd"/>
      <w:r w:rsidRPr="007F2865">
        <w:t xml:space="preserve"> </w:t>
      </w:r>
      <w:proofErr w:type="spellStart"/>
      <w:r w:rsidRPr="007F2865">
        <w:t>tegak</w:t>
      </w:r>
      <w:proofErr w:type="spellEnd"/>
      <w:r w:rsidRPr="007F2865">
        <w:t xml:space="preserve"> </w:t>
      </w:r>
      <w:proofErr w:type="spellStart"/>
      <w:r w:rsidRPr="007F2865">
        <w:t>dan</w:t>
      </w:r>
      <w:proofErr w:type="spellEnd"/>
      <w:r w:rsidRPr="007F2865">
        <w:t xml:space="preserve"> </w:t>
      </w:r>
      <w:proofErr w:type="spellStart"/>
      <w:r w:rsidRPr="007F2865">
        <w:t>rol</w:t>
      </w:r>
      <w:proofErr w:type="spellEnd"/>
      <w:r w:rsidRPr="007F2865">
        <w:t xml:space="preserve"> </w:t>
      </w:r>
      <w:proofErr w:type="spellStart"/>
      <w:r w:rsidRPr="007F2865">
        <w:t>atau</w:t>
      </w:r>
      <w:proofErr w:type="spellEnd"/>
      <w:r w:rsidRPr="007F2865">
        <w:t xml:space="preserve"> </w:t>
      </w:r>
      <w:proofErr w:type="spellStart"/>
      <w:r w:rsidRPr="007F2865">
        <w:t>rol</w:t>
      </w:r>
      <w:proofErr w:type="spellEnd"/>
      <w:r w:rsidRPr="007F2865">
        <w:t xml:space="preserve">. </w:t>
      </w:r>
      <w:proofErr w:type="spellStart"/>
      <w:proofErr w:type="gramStart"/>
      <w:r w:rsidRPr="007F2865">
        <w:t>Jadi</w:t>
      </w:r>
      <w:proofErr w:type="spellEnd"/>
      <w:r w:rsidRPr="007F2865">
        <w:t xml:space="preserve">, </w:t>
      </w:r>
      <w:proofErr w:type="spellStart"/>
      <w:r w:rsidRPr="007F2865">
        <w:t>ketika</w:t>
      </w:r>
      <w:proofErr w:type="spellEnd"/>
      <w:r w:rsidRPr="007F2865">
        <w:t xml:space="preserve"> </w:t>
      </w:r>
      <w:proofErr w:type="spellStart"/>
      <w:r w:rsidRPr="007F2865">
        <w:t>kita</w:t>
      </w:r>
      <w:proofErr w:type="spellEnd"/>
      <w:r w:rsidRPr="007F2865">
        <w:t xml:space="preserve"> </w:t>
      </w:r>
      <w:proofErr w:type="spellStart"/>
      <w:r w:rsidRPr="007F2865">
        <w:t>ingin</w:t>
      </w:r>
      <w:proofErr w:type="spellEnd"/>
      <w:r w:rsidRPr="007F2865">
        <w:t xml:space="preserve"> </w:t>
      </w:r>
      <w:proofErr w:type="spellStart"/>
      <w:r w:rsidRPr="007F2865">
        <w:t>meletakkan</w:t>
      </w:r>
      <w:proofErr w:type="spellEnd"/>
      <w:r w:rsidRPr="007F2865">
        <w:t xml:space="preserve"> </w:t>
      </w:r>
      <w:proofErr w:type="spellStart"/>
      <w:r w:rsidRPr="007F2865">
        <w:t>spanduk</w:t>
      </w:r>
      <w:proofErr w:type="spellEnd"/>
      <w:r w:rsidRPr="007F2865">
        <w:t xml:space="preserve">, </w:t>
      </w:r>
      <w:proofErr w:type="spellStart"/>
      <w:r w:rsidRPr="007F2865">
        <w:t>kita</w:t>
      </w:r>
      <w:proofErr w:type="spellEnd"/>
      <w:r w:rsidRPr="007F2865">
        <w:t xml:space="preserve"> </w:t>
      </w:r>
      <w:proofErr w:type="spellStart"/>
      <w:r w:rsidRPr="007F2865">
        <w:t>hanya</w:t>
      </w:r>
      <w:proofErr w:type="spellEnd"/>
      <w:r w:rsidRPr="007F2865">
        <w:t xml:space="preserve"> </w:t>
      </w:r>
      <w:proofErr w:type="spellStart"/>
      <w:r w:rsidRPr="007F2865">
        <w:t>perlu</w:t>
      </w:r>
      <w:proofErr w:type="spellEnd"/>
      <w:r w:rsidRPr="007F2865">
        <w:t xml:space="preserve"> </w:t>
      </w:r>
      <w:proofErr w:type="spellStart"/>
      <w:r w:rsidRPr="007F2865">
        <w:t>menariknya</w:t>
      </w:r>
      <w:proofErr w:type="spellEnd"/>
      <w:r w:rsidRPr="007F2865">
        <w:t xml:space="preserve"> </w:t>
      </w:r>
      <w:proofErr w:type="spellStart"/>
      <w:r w:rsidRPr="007F2865">
        <w:t>ke</w:t>
      </w:r>
      <w:proofErr w:type="spellEnd"/>
      <w:r w:rsidRPr="007F2865">
        <w:t xml:space="preserve"> </w:t>
      </w:r>
      <w:proofErr w:type="spellStart"/>
      <w:r w:rsidRPr="007F2865">
        <w:t>bawah</w:t>
      </w:r>
      <w:proofErr w:type="spellEnd"/>
      <w:r w:rsidRPr="007F2865">
        <w:t xml:space="preserve"> agar </w:t>
      </w:r>
      <w:proofErr w:type="spellStart"/>
      <w:r w:rsidRPr="007F2865">
        <w:t>spanduk</w:t>
      </w:r>
      <w:proofErr w:type="spellEnd"/>
      <w:r w:rsidRPr="007F2865">
        <w:t xml:space="preserve"> </w:t>
      </w:r>
      <w:proofErr w:type="spellStart"/>
      <w:r w:rsidRPr="007F2865">
        <w:t>itu</w:t>
      </w:r>
      <w:proofErr w:type="spellEnd"/>
      <w:r w:rsidRPr="007F2865">
        <w:t xml:space="preserve"> </w:t>
      </w:r>
      <w:proofErr w:type="spellStart"/>
      <w:r w:rsidRPr="007F2865">
        <w:t>tersebar</w:t>
      </w:r>
      <w:proofErr w:type="spellEnd"/>
      <w:r w:rsidRPr="007F2865">
        <w:t xml:space="preserve"> </w:t>
      </w:r>
      <w:proofErr w:type="spellStart"/>
      <w:r w:rsidRPr="007F2865">
        <w:t>di</w:t>
      </w:r>
      <w:proofErr w:type="spellEnd"/>
      <w:r w:rsidRPr="007F2865">
        <w:t xml:space="preserve"> </w:t>
      </w:r>
      <w:proofErr w:type="spellStart"/>
      <w:r w:rsidRPr="007F2865">
        <w:t>papan</w:t>
      </w:r>
      <w:proofErr w:type="spellEnd"/>
      <w:r w:rsidRPr="007F2865">
        <w:t xml:space="preserve"> </w:t>
      </w:r>
      <w:proofErr w:type="spellStart"/>
      <w:r w:rsidRPr="007F2865">
        <w:t>tulis</w:t>
      </w:r>
      <w:proofErr w:type="spellEnd"/>
      <w:r w:rsidRPr="007F2865">
        <w:t>.</w:t>
      </w:r>
      <w:proofErr w:type="gramEnd"/>
      <w:r w:rsidRPr="007F2865">
        <w:t xml:space="preserve"> </w:t>
      </w:r>
      <w:proofErr w:type="spellStart"/>
      <w:proofErr w:type="gramStart"/>
      <w:r w:rsidRPr="007F2865">
        <w:t>Sama</w:t>
      </w:r>
      <w:proofErr w:type="spellEnd"/>
      <w:r w:rsidRPr="007F2865">
        <w:t xml:space="preserve"> </w:t>
      </w:r>
      <w:proofErr w:type="spellStart"/>
      <w:r w:rsidRPr="007F2865">
        <w:t>seperti</w:t>
      </w:r>
      <w:proofErr w:type="spellEnd"/>
      <w:r w:rsidRPr="007F2865">
        <w:t xml:space="preserve"> </w:t>
      </w:r>
      <w:proofErr w:type="spellStart"/>
      <w:r w:rsidRPr="007F2865">
        <w:t>jenis</w:t>
      </w:r>
      <w:proofErr w:type="spellEnd"/>
      <w:r w:rsidRPr="007F2865">
        <w:t xml:space="preserve"> </w:t>
      </w:r>
      <w:proofErr w:type="spellStart"/>
      <w:r w:rsidRPr="007F2865">
        <w:t>spanduk</w:t>
      </w:r>
      <w:proofErr w:type="spellEnd"/>
      <w:r w:rsidRPr="007F2865">
        <w:t xml:space="preserve"> </w:t>
      </w:r>
      <w:proofErr w:type="spellStart"/>
      <w:r w:rsidRPr="007F2865">
        <w:t>lainnya</w:t>
      </w:r>
      <w:proofErr w:type="spellEnd"/>
      <w:r w:rsidRPr="007F2865">
        <w:t xml:space="preserve">, </w:t>
      </w:r>
      <w:proofErr w:type="spellStart"/>
      <w:r w:rsidRPr="007F2865">
        <w:t>tiang</w:t>
      </w:r>
      <w:proofErr w:type="spellEnd"/>
      <w:r w:rsidRPr="007F2865">
        <w:t xml:space="preserve"> yang </w:t>
      </w:r>
      <w:proofErr w:type="spellStart"/>
      <w:r w:rsidRPr="007F2865">
        <w:t>digunakan</w:t>
      </w:r>
      <w:proofErr w:type="spellEnd"/>
      <w:r w:rsidRPr="007F2865">
        <w:t xml:space="preserve"> </w:t>
      </w:r>
      <w:proofErr w:type="spellStart"/>
      <w:r w:rsidRPr="007F2865">
        <w:t>pada</w:t>
      </w:r>
      <w:proofErr w:type="spellEnd"/>
      <w:r w:rsidRPr="007F2865">
        <w:t xml:space="preserve"> Roll Banner </w:t>
      </w:r>
      <w:proofErr w:type="spellStart"/>
      <w:r w:rsidRPr="007F2865">
        <w:t>ini</w:t>
      </w:r>
      <w:proofErr w:type="spellEnd"/>
      <w:r w:rsidRPr="007F2865">
        <w:t xml:space="preserve"> </w:t>
      </w:r>
      <w:proofErr w:type="spellStart"/>
      <w:r w:rsidRPr="007F2865">
        <w:t>terbuat</w:t>
      </w:r>
      <w:proofErr w:type="spellEnd"/>
      <w:r w:rsidRPr="007F2865">
        <w:t xml:space="preserve"> </w:t>
      </w:r>
      <w:proofErr w:type="spellStart"/>
      <w:r w:rsidRPr="007F2865">
        <w:t>dari</w:t>
      </w:r>
      <w:proofErr w:type="spellEnd"/>
      <w:r w:rsidRPr="007F2865">
        <w:t xml:space="preserve"> </w:t>
      </w:r>
      <w:proofErr w:type="spellStart"/>
      <w:r w:rsidRPr="007F2865">
        <w:t>aluminium</w:t>
      </w:r>
      <w:proofErr w:type="spellEnd"/>
      <w:r w:rsidRPr="007F2865">
        <w:t xml:space="preserve"> yang </w:t>
      </w:r>
      <w:proofErr w:type="spellStart"/>
      <w:r w:rsidRPr="007F2865">
        <w:t>ringan</w:t>
      </w:r>
      <w:proofErr w:type="spellEnd"/>
      <w:r w:rsidRPr="007F2865">
        <w:t xml:space="preserve">, </w:t>
      </w:r>
      <w:proofErr w:type="spellStart"/>
      <w:r w:rsidRPr="007F2865">
        <w:t>demikian</w:t>
      </w:r>
      <w:proofErr w:type="spellEnd"/>
      <w:r w:rsidRPr="007F2865">
        <w:t xml:space="preserve"> </w:t>
      </w:r>
      <w:proofErr w:type="spellStart"/>
      <w:r w:rsidRPr="007F2865">
        <w:t>juga</w:t>
      </w:r>
      <w:proofErr w:type="spellEnd"/>
      <w:r w:rsidRPr="007F2865">
        <w:t xml:space="preserve"> </w:t>
      </w:r>
      <w:proofErr w:type="spellStart"/>
      <w:r w:rsidRPr="007F2865">
        <w:t>gulungan</w:t>
      </w:r>
      <w:proofErr w:type="spellEnd"/>
      <w:r w:rsidRPr="007F2865">
        <w:t xml:space="preserve"> </w:t>
      </w:r>
      <w:proofErr w:type="spellStart"/>
      <w:r w:rsidRPr="007F2865">
        <w:t>tersebut</w:t>
      </w:r>
      <w:proofErr w:type="spellEnd"/>
      <w:r w:rsidRPr="007F2865">
        <w:t>.</w:t>
      </w:r>
      <w:proofErr w:type="gramEnd"/>
      <w:r w:rsidRPr="007F2865">
        <w:t xml:space="preserve"> </w:t>
      </w:r>
      <w:proofErr w:type="spellStart"/>
      <w:proofErr w:type="gramStart"/>
      <w:r w:rsidRPr="007F2865">
        <w:t>Tentu</w:t>
      </w:r>
      <w:proofErr w:type="spellEnd"/>
      <w:r w:rsidRPr="007F2865">
        <w:t xml:space="preserve"> </w:t>
      </w:r>
      <w:proofErr w:type="spellStart"/>
      <w:r w:rsidRPr="007F2865">
        <w:t>saja</w:t>
      </w:r>
      <w:proofErr w:type="spellEnd"/>
      <w:r w:rsidRPr="007F2865">
        <w:t xml:space="preserve"> </w:t>
      </w:r>
      <w:proofErr w:type="spellStart"/>
      <w:r w:rsidRPr="007F2865">
        <w:t>sangat</w:t>
      </w:r>
      <w:proofErr w:type="spellEnd"/>
      <w:r w:rsidRPr="007F2865">
        <w:t xml:space="preserve"> </w:t>
      </w:r>
      <w:proofErr w:type="spellStart"/>
      <w:r w:rsidRPr="007F2865">
        <w:t>mudah</w:t>
      </w:r>
      <w:proofErr w:type="spellEnd"/>
      <w:r w:rsidRPr="007F2865">
        <w:t xml:space="preserve"> </w:t>
      </w:r>
      <w:proofErr w:type="spellStart"/>
      <w:r w:rsidRPr="007F2865">
        <w:t>dan</w:t>
      </w:r>
      <w:proofErr w:type="spellEnd"/>
      <w:r w:rsidRPr="007F2865">
        <w:t xml:space="preserve"> </w:t>
      </w:r>
      <w:proofErr w:type="spellStart"/>
      <w:r w:rsidRPr="007F2865">
        <w:t>praktis</w:t>
      </w:r>
      <w:proofErr w:type="spellEnd"/>
      <w:r w:rsidRPr="007F2865">
        <w:t xml:space="preserve"> </w:t>
      </w:r>
      <w:proofErr w:type="spellStart"/>
      <w:r w:rsidRPr="007F2865">
        <w:t>untuk</w:t>
      </w:r>
      <w:proofErr w:type="spellEnd"/>
      <w:r w:rsidRPr="007F2865">
        <w:t xml:space="preserve"> </w:t>
      </w:r>
      <w:proofErr w:type="spellStart"/>
      <w:r w:rsidRPr="007F2865">
        <w:t>dibawa</w:t>
      </w:r>
      <w:proofErr w:type="spellEnd"/>
      <w:r w:rsidRPr="007F2865">
        <w:t xml:space="preserve"> </w:t>
      </w:r>
      <w:proofErr w:type="spellStart"/>
      <w:r w:rsidRPr="007F2865">
        <w:t>kemana-mana</w:t>
      </w:r>
      <w:proofErr w:type="spellEnd"/>
      <w:r w:rsidRPr="007F2865">
        <w:t>.</w:t>
      </w:r>
      <w:proofErr w:type="gramEnd"/>
    </w:p>
    <w:p w:rsidR="004A5DB8" w:rsidRPr="007F2865" w:rsidRDefault="009C72F2" w:rsidP="007F2865">
      <w:pPr>
        <w:pStyle w:val="NormalWeb"/>
        <w:spacing w:line="360" w:lineRule="auto"/>
        <w:jc w:val="both"/>
      </w:pPr>
      <w:proofErr w:type="spellStart"/>
      <w:proofErr w:type="gramStart"/>
      <w:r w:rsidRPr="007F2865">
        <w:t>Untuk</w:t>
      </w:r>
      <w:proofErr w:type="spellEnd"/>
      <w:r w:rsidRPr="007F2865">
        <w:t xml:space="preserve"> </w:t>
      </w:r>
      <w:proofErr w:type="spellStart"/>
      <w:r w:rsidRPr="007F2865">
        <w:t>penggunaan</w:t>
      </w:r>
      <w:proofErr w:type="spellEnd"/>
      <w:r w:rsidRPr="007F2865">
        <w:t xml:space="preserve"> Roll Banner </w:t>
      </w:r>
      <w:proofErr w:type="spellStart"/>
      <w:r w:rsidRPr="007F2865">
        <w:t>itu</w:t>
      </w:r>
      <w:proofErr w:type="spellEnd"/>
      <w:r w:rsidRPr="007F2865">
        <w:t xml:space="preserve"> </w:t>
      </w:r>
      <w:proofErr w:type="spellStart"/>
      <w:r w:rsidRPr="007F2865">
        <w:t>sendiri</w:t>
      </w:r>
      <w:proofErr w:type="spellEnd"/>
      <w:r w:rsidRPr="007F2865">
        <w:t xml:space="preserve">, </w:t>
      </w:r>
      <w:proofErr w:type="spellStart"/>
      <w:r w:rsidRPr="007F2865">
        <w:t>dapat</w:t>
      </w:r>
      <w:proofErr w:type="spellEnd"/>
      <w:r w:rsidRPr="007F2865">
        <w:t xml:space="preserve"> </w:t>
      </w:r>
      <w:proofErr w:type="spellStart"/>
      <w:r w:rsidRPr="007F2865">
        <w:t>digunakan</w:t>
      </w:r>
      <w:proofErr w:type="spellEnd"/>
      <w:r w:rsidRPr="007F2865">
        <w:t xml:space="preserve"> </w:t>
      </w:r>
      <w:proofErr w:type="spellStart"/>
      <w:r w:rsidRPr="007F2865">
        <w:t>di</w:t>
      </w:r>
      <w:proofErr w:type="spellEnd"/>
      <w:r w:rsidRPr="007F2865">
        <w:t xml:space="preserve"> </w:t>
      </w:r>
      <w:proofErr w:type="spellStart"/>
      <w:r w:rsidRPr="007F2865">
        <w:t>dalam</w:t>
      </w:r>
      <w:proofErr w:type="spellEnd"/>
      <w:r w:rsidRPr="007F2865">
        <w:t xml:space="preserve"> </w:t>
      </w:r>
      <w:proofErr w:type="spellStart"/>
      <w:r w:rsidRPr="007F2865">
        <w:t>atau</w:t>
      </w:r>
      <w:proofErr w:type="spellEnd"/>
      <w:r w:rsidRPr="007F2865">
        <w:t xml:space="preserve"> </w:t>
      </w:r>
      <w:proofErr w:type="spellStart"/>
      <w:r w:rsidRPr="007F2865">
        <w:t>di</w:t>
      </w:r>
      <w:proofErr w:type="spellEnd"/>
      <w:r w:rsidRPr="007F2865">
        <w:t xml:space="preserve"> </w:t>
      </w:r>
      <w:proofErr w:type="spellStart"/>
      <w:r w:rsidRPr="007F2865">
        <w:t>luar</w:t>
      </w:r>
      <w:proofErr w:type="spellEnd"/>
      <w:r w:rsidRPr="007F2865">
        <w:t xml:space="preserve"> </w:t>
      </w:r>
      <w:proofErr w:type="spellStart"/>
      <w:r w:rsidRPr="007F2865">
        <w:t>ruangan</w:t>
      </w:r>
      <w:proofErr w:type="spellEnd"/>
      <w:r w:rsidRPr="007F2865">
        <w:t>.</w:t>
      </w:r>
      <w:proofErr w:type="gramEnd"/>
      <w:r w:rsidRPr="007F2865">
        <w:t xml:space="preserve"> </w:t>
      </w:r>
      <w:proofErr w:type="spellStart"/>
      <w:r w:rsidRPr="007F2865">
        <w:t>Namun</w:t>
      </w:r>
      <w:proofErr w:type="spellEnd"/>
      <w:r w:rsidRPr="007F2865">
        <w:t xml:space="preserve">, </w:t>
      </w:r>
      <w:proofErr w:type="spellStart"/>
      <w:r w:rsidRPr="007F2865">
        <w:t>disarankan</w:t>
      </w:r>
      <w:proofErr w:type="spellEnd"/>
      <w:r w:rsidRPr="007F2865">
        <w:t xml:space="preserve"> </w:t>
      </w:r>
      <w:proofErr w:type="spellStart"/>
      <w:r w:rsidRPr="007F2865">
        <w:t>untuk</w:t>
      </w:r>
      <w:proofErr w:type="spellEnd"/>
      <w:r w:rsidRPr="007F2865">
        <w:t xml:space="preserve"> </w:t>
      </w:r>
      <w:proofErr w:type="spellStart"/>
      <w:r w:rsidRPr="007F2865">
        <w:t>ditempatkan</w:t>
      </w:r>
      <w:proofErr w:type="spellEnd"/>
      <w:r w:rsidRPr="007F2865">
        <w:t xml:space="preserve"> </w:t>
      </w:r>
      <w:proofErr w:type="spellStart"/>
      <w:r w:rsidRPr="007F2865">
        <w:t>di</w:t>
      </w:r>
      <w:proofErr w:type="spellEnd"/>
      <w:r w:rsidRPr="007F2865">
        <w:t xml:space="preserve"> </w:t>
      </w:r>
      <w:proofErr w:type="spellStart"/>
      <w:r w:rsidRPr="007F2865">
        <w:t>tanah</w:t>
      </w:r>
      <w:proofErr w:type="spellEnd"/>
      <w:r w:rsidRPr="007F2865">
        <w:t xml:space="preserve"> </w:t>
      </w:r>
      <w:proofErr w:type="spellStart"/>
      <w:r w:rsidRPr="007F2865">
        <w:t>datar</w:t>
      </w:r>
      <w:proofErr w:type="spellEnd"/>
      <w:r w:rsidRPr="007F2865">
        <w:t xml:space="preserve"> </w:t>
      </w:r>
      <w:proofErr w:type="spellStart"/>
      <w:r w:rsidRPr="007F2865">
        <w:t>atau</w:t>
      </w:r>
      <w:proofErr w:type="spellEnd"/>
      <w:r w:rsidRPr="007F2865">
        <w:t xml:space="preserve"> </w:t>
      </w:r>
      <w:proofErr w:type="spellStart"/>
      <w:r w:rsidRPr="007F2865">
        <w:t>tidak</w:t>
      </w:r>
      <w:proofErr w:type="spellEnd"/>
      <w:r w:rsidRPr="007F2865">
        <w:t xml:space="preserve"> miring.</w:t>
      </w:r>
    </w:p>
    <w:p w:rsidR="00812BC4" w:rsidRPr="007F2865" w:rsidRDefault="00812BC4" w:rsidP="007F2865">
      <w:pPr>
        <w:pStyle w:val="Heading4"/>
        <w:keepNext w:val="0"/>
        <w:keepLines w:val="0"/>
        <w:numPr>
          <w:ilvl w:val="0"/>
          <w:numId w:val="15"/>
        </w:numPr>
        <w:spacing w:before="100" w:beforeAutospacing="1" w:after="100" w:afterAutospacing="1" w:line="360" w:lineRule="auto"/>
        <w:jc w:val="both"/>
        <w:rPr>
          <w:rFonts w:ascii="Times New Roman" w:hAnsi="Times New Roman" w:cs="Times New Roman"/>
          <w:b w:val="0"/>
          <w:sz w:val="24"/>
          <w:szCs w:val="24"/>
        </w:rPr>
      </w:pPr>
      <w:r w:rsidRPr="007F2865">
        <w:rPr>
          <w:rFonts w:ascii="Times New Roman" w:hAnsi="Times New Roman" w:cs="Times New Roman"/>
          <w:b w:val="0"/>
          <w:sz w:val="24"/>
          <w:szCs w:val="24"/>
          <w:lang w:val="en-US"/>
        </w:rPr>
        <w:t>Y Banner</w:t>
      </w:r>
    </w:p>
    <w:p w:rsidR="00812BC4" w:rsidRPr="007F2865" w:rsidRDefault="009C72F2" w:rsidP="007F2865">
      <w:pPr>
        <w:pStyle w:val="NormalWeb"/>
        <w:spacing w:line="360" w:lineRule="auto"/>
        <w:ind w:firstLine="360"/>
        <w:jc w:val="both"/>
      </w:pPr>
      <w:proofErr w:type="spellStart"/>
      <w:r w:rsidRPr="007F2865">
        <w:t>Jenis</w:t>
      </w:r>
      <w:proofErr w:type="spellEnd"/>
      <w:r w:rsidRPr="007F2865">
        <w:t xml:space="preserve"> </w:t>
      </w:r>
      <w:proofErr w:type="spellStart"/>
      <w:r w:rsidRPr="007F2865">
        <w:t>spanduk</w:t>
      </w:r>
      <w:proofErr w:type="spellEnd"/>
      <w:r w:rsidRPr="007F2865">
        <w:t xml:space="preserve"> </w:t>
      </w:r>
      <w:proofErr w:type="spellStart"/>
      <w:r w:rsidRPr="007F2865">
        <w:t>ini</w:t>
      </w:r>
      <w:proofErr w:type="spellEnd"/>
      <w:r w:rsidRPr="007F2865">
        <w:t xml:space="preserve"> </w:t>
      </w:r>
      <w:proofErr w:type="spellStart"/>
      <w:r w:rsidRPr="007F2865">
        <w:t>sebenarnya</w:t>
      </w:r>
      <w:proofErr w:type="spellEnd"/>
      <w:r w:rsidRPr="007F2865">
        <w:t xml:space="preserve"> </w:t>
      </w:r>
      <w:proofErr w:type="spellStart"/>
      <w:r w:rsidRPr="007F2865">
        <w:t>hampir</w:t>
      </w:r>
      <w:proofErr w:type="spellEnd"/>
      <w:r w:rsidRPr="007F2865">
        <w:t xml:space="preserve"> </w:t>
      </w:r>
      <w:proofErr w:type="spellStart"/>
      <w:proofErr w:type="gramStart"/>
      <w:r w:rsidRPr="007F2865">
        <w:t>sama</w:t>
      </w:r>
      <w:proofErr w:type="spellEnd"/>
      <w:proofErr w:type="gramEnd"/>
      <w:r w:rsidRPr="007F2865">
        <w:t xml:space="preserve"> </w:t>
      </w:r>
      <w:proofErr w:type="spellStart"/>
      <w:r w:rsidRPr="007F2865">
        <w:t>dengan</w:t>
      </w:r>
      <w:proofErr w:type="spellEnd"/>
      <w:r w:rsidRPr="007F2865">
        <w:t xml:space="preserve"> </w:t>
      </w:r>
      <w:proofErr w:type="spellStart"/>
      <w:r w:rsidRPr="007F2865">
        <w:t>jenis</w:t>
      </w:r>
      <w:proofErr w:type="spellEnd"/>
      <w:r w:rsidRPr="007F2865">
        <w:t xml:space="preserve"> X Banner. </w:t>
      </w:r>
      <w:proofErr w:type="spellStart"/>
      <w:proofErr w:type="gramStart"/>
      <w:r w:rsidRPr="007F2865">
        <w:t>Perbedaannya</w:t>
      </w:r>
      <w:proofErr w:type="spellEnd"/>
      <w:r w:rsidRPr="007F2865">
        <w:t xml:space="preserve"> </w:t>
      </w:r>
      <w:proofErr w:type="spellStart"/>
      <w:r w:rsidRPr="007F2865">
        <w:t>adalah</w:t>
      </w:r>
      <w:proofErr w:type="spellEnd"/>
      <w:r w:rsidRPr="007F2865">
        <w:t xml:space="preserve"> </w:t>
      </w:r>
      <w:proofErr w:type="spellStart"/>
      <w:r w:rsidRPr="007F2865">
        <w:t>bentuk</w:t>
      </w:r>
      <w:proofErr w:type="spellEnd"/>
      <w:r w:rsidRPr="007F2865">
        <w:t xml:space="preserve"> </w:t>
      </w:r>
      <w:proofErr w:type="spellStart"/>
      <w:r w:rsidRPr="007F2865">
        <w:t>tiang</w:t>
      </w:r>
      <w:proofErr w:type="spellEnd"/>
      <w:r w:rsidRPr="007F2865">
        <w:t xml:space="preserve"> </w:t>
      </w:r>
      <w:proofErr w:type="spellStart"/>
      <w:r w:rsidRPr="007F2865">
        <w:t>penyangga</w:t>
      </w:r>
      <w:proofErr w:type="spellEnd"/>
      <w:r w:rsidRPr="007F2865">
        <w:t xml:space="preserve">, yang </w:t>
      </w:r>
      <w:proofErr w:type="spellStart"/>
      <w:r w:rsidRPr="007F2865">
        <w:t>berbentuk</w:t>
      </w:r>
      <w:proofErr w:type="spellEnd"/>
      <w:r w:rsidRPr="007F2865">
        <w:t xml:space="preserve"> </w:t>
      </w:r>
      <w:proofErr w:type="spellStart"/>
      <w:r w:rsidRPr="007F2865">
        <w:t>seperti</w:t>
      </w:r>
      <w:proofErr w:type="spellEnd"/>
      <w:r w:rsidRPr="007F2865">
        <w:t xml:space="preserve"> </w:t>
      </w:r>
      <w:proofErr w:type="spellStart"/>
      <w:r w:rsidRPr="007F2865">
        <w:t>huruf</w:t>
      </w:r>
      <w:proofErr w:type="spellEnd"/>
      <w:r w:rsidRPr="007F2865">
        <w:t xml:space="preserve"> Y </w:t>
      </w:r>
      <w:proofErr w:type="spellStart"/>
      <w:r w:rsidRPr="007F2865">
        <w:t>tegak</w:t>
      </w:r>
      <w:proofErr w:type="spellEnd"/>
      <w:r w:rsidRPr="007F2865">
        <w:t>.</w:t>
      </w:r>
      <w:proofErr w:type="gramEnd"/>
      <w:r w:rsidRPr="007F2865">
        <w:t xml:space="preserve"> </w:t>
      </w:r>
      <w:proofErr w:type="spellStart"/>
      <w:r w:rsidRPr="007F2865">
        <w:t>Fungsi</w:t>
      </w:r>
      <w:proofErr w:type="spellEnd"/>
      <w:r w:rsidRPr="007F2865">
        <w:t xml:space="preserve"> Y Banner </w:t>
      </w:r>
      <w:proofErr w:type="spellStart"/>
      <w:proofErr w:type="gramStart"/>
      <w:r w:rsidRPr="007F2865">
        <w:t>sama</w:t>
      </w:r>
      <w:proofErr w:type="spellEnd"/>
      <w:proofErr w:type="gramEnd"/>
      <w:r w:rsidRPr="007F2865">
        <w:t xml:space="preserve"> </w:t>
      </w:r>
      <w:proofErr w:type="spellStart"/>
      <w:r w:rsidRPr="007F2865">
        <w:t>dengan</w:t>
      </w:r>
      <w:proofErr w:type="spellEnd"/>
      <w:r w:rsidRPr="007F2865">
        <w:t xml:space="preserve"> X Banner, </w:t>
      </w:r>
      <w:proofErr w:type="spellStart"/>
      <w:r w:rsidRPr="007F2865">
        <w:t>tetapi</w:t>
      </w:r>
      <w:proofErr w:type="spellEnd"/>
      <w:r w:rsidRPr="007F2865">
        <w:t xml:space="preserve"> </w:t>
      </w:r>
      <w:proofErr w:type="spellStart"/>
      <w:r w:rsidRPr="007F2865">
        <w:t>lebih</w:t>
      </w:r>
      <w:proofErr w:type="spellEnd"/>
      <w:r w:rsidRPr="007F2865">
        <w:t xml:space="preserve"> </w:t>
      </w:r>
      <w:proofErr w:type="spellStart"/>
      <w:r w:rsidRPr="007F2865">
        <w:t>tepat</w:t>
      </w:r>
      <w:proofErr w:type="spellEnd"/>
      <w:r w:rsidRPr="007F2865">
        <w:t xml:space="preserve"> </w:t>
      </w:r>
      <w:proofErr w:type="spellStart"/>
      <w:r w:rsidRPr="007F2865">
        <w:t>digunakan</w:t>
      </w:r>
      <w:proofErr w:type="spellEnd"/>
      <w:r w:rsidRPr="007F2865">
        <w:t xml:space="preserve"> </w:t>
      </w:r>
      <w:proofErr w:type="spellStart"/>
      <w:r w:rsidRPr="007F2865">
        <w:t>di</w:t>
      </w:r>
      <w:proofErr w:type="spellEnd"/>
      <w:r w:rsidRPr="007F2865">
        <w:t xml:space="preserve"> </w:t>
      </w:r>
      <w:proofErr w:type="spellStart"/>
      <w:r w:rsidRPr="007F2865">
        <w:t>dalam</w:t>
      </w:r>
      <w:proofErr w:type="spellEnd"/>
      <w:r w:rsidRPr="007F2865">
        <w:t xml:space="preserve"> </w:t>
      </w:r>
      <w:proofErr w:type="spellStart"/>
      <w:r w:rsidRPr="007F2865">
        <w:t>ruangan</w:t>
      </w:r>
      <w:proofErr w:type="spellEnd"/>
      <w:r w:rsidRPr="007F2865">
        <w:t xml:space="preserve"> </w:t>
      </w:r>
      <w:proofErr w:type="spellStart"/>
      <w:r w:rsidRPr="007F2865">
        <w:t>untuk</w:t>
      </w:r>
      <w:proofErr w:type="spellEnd"/>
      <w:r w:rsidRPr="007F2865">
        <w:t xml:space="preserve"> </w:t>
      </w:r>
      <w:proofErr w:type="spellStart"/>
      <w:r w:rsidRPr="007F2865">
        <w:t>menghindari</w:t>
      </w:r>
      <w:proofErr w:type="spellEnd"/>
      <w:r w:rsidRPr="007F2865">
        <w:t xml:space="preserve"> </w:t>
      </w:r>
      <w:proofErr w:type="spellStart"/>
      <w:r w:rsidRPr="007F2865">
        <w:t>kemungkinan</w:t>
      </w:r>
      <w:proofErr w:type="spellEnd"/>
      <w:r w:rsidRPr="007F2865">
        <w:t xml:space="preserve"> </w:t>
      </w:r>
      <w:proofErr w:type="spellStart"/>
      <w:r w:rsidRPr="007F2865">
        <w:t>terkena</w:t>
      </w:r>
      <w:proofErr w:type="spellEnd"/>
      <w:r w:rsidRPr="007F2865">
        <w:t xml:space="preserve"> </w:t>
      </w:r>
      <w:proofErr w:type="spellStart"/>
      <w:r w:rsidRPr="007F2865">
        <w:t>angin</w:t>
      </w:r>
      <w:proofErr w:type="spellEnd"/>
      <w:r w:rsidRPr="007F2865">
        <w:t xml:space="preserve"> </w:t>
      </w:r>
      <w:proofErr w:type="spellStart"/>
      <w:r w:rsidRPr="007F2865">
        <w:t>kencang</w:t>
      </w:r>
      <w:proofErr w:type="spellEnd"/>
      <w:r w:rsidRPr="007F2865">
        <w:t xml:space="preserve"> </w:t>
      </w:r>
      <w:proofErr w:type="spellStart"/>
      <w:r w:rsidRPr="007F2865">
        <w:t>karena</w:t>
      </w:r>
      <w:proofErr w:type="spellEnd"/>
      <w:r w:rsidRPr="007F2865">
        <w:t xml:space="preserve"> </w:t>
      </w:r>
      <w:proofErr w:type="spellStart"/>
      <w:r w:rsidRPr="007F2865">
        <w:t>dikhawatirkan</w:t>
      </w:r>
      <w:proofErr w:type="spellEnd"/>
      <w:r w:rsidRPr="007F2865">
        <w:t xml:space="preserve"> </w:t>
      </w:r>
      <w:proofErr w:type="spellStart"/>
      <w:r w:rsidRPr="007F2865">
        <w:t>mereka</w:t>
      </w:r>
      <w:proofErr w:type="spellEnd"/>
      <w:r w:rsidRPr="007F2865">
        <w:t xml:space="preserve"> </w:t>
      </w:r>
      <w:proofErr w:type="spellStart"/>
      <w:r w:rsidRPr="007F2865">
        <w:t>akan</w:t>
      </w:r>
      <w:proofErr w:type="spellEnd"/>
      <w:r w:rsidRPr="007F2865">
        <w:t xml:space="preserve"> </w:t>
      </w:r>
      <w:proofErr w:type="spellStart"/>
      <w:r w:rsidRPr="007F2865">
        <w:t>jatuh</w:t>
      </w:r>
      <w:proofErr w:type="spellEnd"/>
      <w:r w:rsidRPr="007F2865">
        <w:t xml:space="preserve"> </w:t>
      </w:r>
      <w:proofErr w:type="spellStart"/>
      <w:r w:rsidRPr="007F2865">
        <w:t>dengan</w:t>
      </w:r>
      <w:proofErr w:type="spellEnd"/>
      <w:r w:rsidRPr="007F2865">
        <w:t xml:space="preserve"> </w:t>
      </w:r>
      <w:proofErr w:type="spellStart"/>
      <w:r w:rsidRPr="007F2865">
        <w:t>mudah.Dalam</w:t>
      </w:r>
      <w:proofErr w:type="spellEnd"/>
      <w:r w:rsidRPr="007F2865">
        <w:t xml:space="preserve"> </w:t>
      </w:r>
      <w:proofErr w:type="spellStart"/>
      <w:r w:rsidRPr="007F2865">
        <w:t>menggunakan</w:t>
      </w:r>
      <w:proofErr w:type="spellEnd"/>
      <w:r w:rsidRPr="007F2865">
        <w:t xml:space="preserve"> Banner Y, </w:t>
      </w:r>
      <w:proofErr w:type="spellStart"/>
      <w:r w:rsidRPr="007F2865">
        <w:t>itu</w:t>
      </w:r>
      <w:proofErr w:type="spellEnd"/>
      <w:r w:rsidRPr="007F2865">
        <w:t xml:space="preserve"> </w:t>
      </w:r>
      <w:proofErr w:type="spellStart"/>
      <w:r w:rsidRPr="007F2865">
        <w:t>harus</w:t>
      </w:r>
      <w:proofErr w:type="spellEnd"/>
      <w:r w:rsidRPr="007F2865">
        <w:t xml:space="preserve"> </w:t>
      </w:r>
      <w:proofErr w:type="spellStart"/>
      <w:r w:rsidRPr="007F2865">
        <w:t>diberi</w:t>
      </w:r>
      <w:proofErr w:type="spellEnd"/>
      <w:r w:rsidRPr="007F2865">
        <w:t xml:space="preserve"> </w:t>
      </w:r>
      <w:proofErr w:type="spellStart"/>
      <w:r w:rsidRPr="007F2865">
        <w:t>pangkalan</w:t>
      </w:r>
      <w:proofErr w:type="spellEnd"/>
      <w:r w:rsidRPr="007F2865">
        <w:t xml:space="preserve"> </w:t>
      </w:r>
      <w:proofErr w:type="spellStart"/>
      <w:r w:rsidRPr="007F2865">
        <w:t>tambahan</w:t>
      </w:r>
      <w:proofErr w:type="spellEnd"/>
      <w:r w:rsidRPr="007F2865">
        <w:t xml:space="preserve"> </w:t>
      </w:r>
      <w:proofErr w:type="spellStart"/>
      <w:r w:rsidRPr="007F2865">
        <w:t>di</w:t>
      </w:r>
      <w:proofErr w:type="spellEnd"/>
      <w:r w:rsidRPr="007F2865">
        <w:t xml:space="preserve"> </w:t>
      </w:r>
      <w:proofErr w:type="spellStart"/>
      <w:r w:rsidRPr="007F2865">
        <w:t>bagian</w:t>
      </w:r>
      <w:proofErr w:type="spellEnd"/>
      <w:r w:rsidRPr="007F2865">
        <w:t xml:space="preserve"> </w:t>
      </w:r>
      <w:proofErr w:type="spellStart"/>
      <w:r w:rsidRPr="007F2865">
        <w:t>bawah</w:t>
      </w:r>
      <w:proofErr w:type="spellEnd"/>
      <w:r w:rsidRPr="007F2865">
        <w:t xml:space="preserve"> </w:t>
      </w:r>
      <w:proofErr w:type="spellStart"/>
      <w:r w:rsidRPr="007F2865">
        <w:t>tiang</w:t>
      </w:r>
      <w:proofErr w:type="spellEnd"/>
      <w:r w:rsidRPr="007F2865">
        <w:t xml:space="preserve">. </w:t>
      </w:r>
      <w:proofErr w:type="spellStart"/>
      <w:proofErr w:type="gramStart"/>
      <w:r w:rsidRPr="007F2865">
        <w:t>Ini</w:t>
      </w:r>
      <w:proofErr w:type="spellEnd"/>
      <w:r w:rsidRPr="007F2865">
        <w:t xml:space="preserve"> </w:t>
      </w:r>
      <w:proofErr w:type="spellStart"/>
      <w:r w:rsidRPr="007F2865">
        <w:t>dimaksudkan</w:t>
      </w:r>
      <w:proofErr w:type="spellEnd"/>
      <w:r w:rsidRPr="007F2865">
        <w:t xml:space="preserve"> agar </w:t>
      </w:r>
      <w:proofErr w:type="spellStart"/>
      <w:r w:rsidRPr="007F2865">
        <w:t>tiang</w:t>
      </w:r>
      <w:proofErr w:type="spellEnd"/>
      <w:r w:rsidRPr="007F2865">
        <w:t xml:space="preserve"> </w:t>
      </w:r>
      <w:proofErr w:type="spellStart"/>
      <w:r w:rsidRPr="007F2865">
        <w:t>spanduk</w:t>
      </w:r>
      <w:proofErr w:type="spellEnd"/>
      <w:r w:rsidRPr="007F2865">
        <w:t xml:space="preserve"> </w:t>
      </w:r>
      <w:proofErr w:type="spellStart"/>
      <w:r w:rsidRPr="007F2865">
        <w:t>dapat</w:t>
      </w:r>
      <w:proofErr w:type="spellEnd"/>
      <w:r w:rsidRPr="007F2865">
        <w:t xml:space="preserve"> </w:t>
      </w:r>
      <w:proofErr w:type="spellStart"/>
      <w:r w:rsidRPr="007F2865">
        <w:t>mendukung</w:t>
      </w:r>
      <w:proofErr w:type="spellEnd"/>
      <w:r w:rsidRPr="007F2865">
        <w:t xml:space="preserve"> </w:t>
      </w:r>
      <w:proofErr w:type="spellStart"/>
      <w:r w:rsidRPr="007F2865">
        <w:t>lebih</w:t>
      </w:r>
      <w:proofErr w:type="spellEnd"/>
      <w:r w:rsidRPr="007F2865">
        <w:t xml:space="preserve"> </w:t>
      </w:r>
      <w:proofErr w:type="spellStart"/>
      <w:r w:rsidRPr="007F2865">
        <w:t>kuat</w:t>
      </w:r>
      <w:proofErr w:type="spellEnd"/>
      <w:r w:rsidRPr="007F2865">
        <w:t>.</w:t>
      </w:r>
      <w:proofErr w:type="gramEnd"/>
      <w:r w:rsidRPr="007F2865">
        <w:t xml:space="preserve"> </w:t>
      </w:r>
      <w:proofErr w:type="gramStart"/>
      <w:r w:rsidRPr="007F2865">
        <w:t xml:space="preserve">Dari </w:t>
      </w:r>
      <w:proofErr w:type="spellStart"/>
      <w:r w:rsidRPr="007F2865">
        <w:t>segi</w:t>
      </w:r>
      <w:proofErr w:type="spellEnd"/>
      <w:r w:rsidRPr="007F2865">
        <w:t xml:space="preserve"> </w:t>
      </w:r>
      <w:proofErr w:type="spellStart"/>
      <w:r w:rsidRPr="007F2865">
        <w:t>kepraktisan</w:t>
      </w:r>
      <w:proofErr w:type="spellEnd"/>
      <w:r w:rsidRPr="007F2865">
        <w:t xml:space="preserve">, Y Banner </w:t>
      </w:r>
      <w:proofErr w:type="spellStart"/>
      <w:r w:rsidRPr="007F2865">
        <w:t>cukup</w:t>
      </w:r>
      <w:proofErr w:type="spellEnd"/>
      <w:r w:rsidRPr="007F2865">
        <w:t xml:space="preserve"> </w:t>
      </w:r>
      <w:proofErr w:type="spellStart"/>
      <w:r w:rsidRPr="007F2865">
        <w:t>praktis</w:t>
      </w:r>
      <w:proofErr w:type="spellEnd"/>
      <w:r w:rsidRPr="007F2865">
        <w:t xml:space="preserve"> </w:t>
      </w:r>
      <w:proofErr w:type="spellStart"/>
      <w:r w:rsidRPr="007F2865">
        <w:t>karena</w:t>
      </w:r>
      <w:proofErr w:type="spellEnd"/>
      <w:r w:rsidRPr="007F2865">
        <w:t xml:space="preserve"> </w:t>
      </w:r>
      <w:proofErr w:type="spellStart"/>
      <w:r w:rsidRPr="007F2865">
        <w:t>dapat</w:t>
      </w:r>
      <w:proofErr w:type="spellEnd"/>
      <w:r w:rsidRPr="007F2865">
        <w:t xml:space="preserve"> </w:t>
      </w:r>
      <w:proofErr w:type="spellStart"/>
      <w:r w:rsidRPr="007F2865">
        <w:t>digunakan</w:t>
      </w:r>
      <w:proofErr w:type="spellEnd"/>
      <w:r w:rsidRPr="007F2865">
        <w:t xml:space="preserve"> </w:t>
      </w:r>
      <w:proofErr w:type="spellStart"/>
      <w:r w:rsidRPr="007F2865">
        <w:t>berkali</w:t>
      </w:r>
      <w:proofErr w:type="spellEnd"/>
      <w:r w:rsidRPr="007F2865">
        <w:t xml:space="preserve">-kali </w:t>
      </w:r>
      <w:proofErr w:type="spellStart"/>
      <w:r w:rsidRPr="007F2865">
        <w:t>dan</w:t>
      </w:r>
      <w:proofErr w:type="spellEnd"/>
      <w:r w:rsidRPr="007F2865">
        <w:t xml:space="preserve"> </w:t>
      </w:r>
      <w:proofErr w:type="spellStart"/>
      <w:r w:rsidRPr="007F2865">
        <w:t>juga</w:t>
      </w:r>
      <w:proofErr w:type="spellEnd"/>
      <w:r w:rsidRPr="007F2865">
        <w:t xml:space="preserve"> </w:t>
      </w:r>
      <w:proofErr w:type="spellStart"/>
      <w:r w:rsidRPr="007F2865">
        <w:t>dapat</w:t>
      </w:r>
      <w:proofErr w:type="spellEnd"/>
      <w:r w:rsidRPr="007F2865">
        <w:t xml:space="preserve"> </w:t>
      </w:r>
      <w:proofErr w:type="spellStart"/>
      <w:r w:rsidRPr="007F2865">
        <w:t>dibawa</w:t>
      </w:r>
      <w:proofErr w:type="spellEnd"/>
      <w:r w:rsidRPr="007F2865">
        <w:t xml:space="preserve"> </w:t>
      </w:r>
      <w:proofErr w:type="spellStart"/>
      <w:r w:rsidRPr="007F2865">
        <w:t>ke</w:t>
      </w:r>
      <w:proofErr w:type="spellEnd"/>
      <w:r w:rsidRPr="007F2865">
        <w:t xml:space="preserve"> </w:t>
      </w:r>
      <w:proofErr w:type="spellStart"/>
      <w:r w:rsidRPr="007F2865">
        <w:t>mana</w:t>
      </w:r>
      <w:proofErr w:type="spellEnd"/>
      <w:r w:rsidRPr="007F2865">
        <w:t xml:space="preserve"> </w:t>
      </w:r>
      <w:proofErr w:type="spellStart"/>
      <w:r w:rsidRPr="007F2865">
        <w:t>saja</w:t>
      </w:r>
      <w:proofErr w:type="spellEnd"/>
      <w:r w:rsidRPr="007F2865">
        <w:t xml:space="preserve"> </w:t>
      </w:r>
      <w:proofErr w:type="spellStart"/>
      <w:r w:rsidRPr="007F2865">
        <w:t>dengan</w:t>
      </w:r>
      <w:proofErr w:type="spellEnd"/>
      <w:r w:rsidRPr="007F2865">
        <w:t xml:space="preserve"> </w:t>
      </w:r>
      <w:proofErr w:type="spellStart"/>
      <w:r w:rsidRPr="007F2865">
        <w:t>mudah</w:t>
      </w:r>
      <w:proofErr w:type="spellEnd"/>
      <w:r w:rsidRPr="007F2865">
        <w:t>.</w:t>
      </w:r>
      <w:proofErr w:type="gramEnd"/>
    </w:p>
    <w:p w:rsidR="00812BC4" w:rsidRPr="007F2865" w:rsidRDefault="00812BC4" w:rsidP="007F2865">
      <w:pPr>
        <w:pStyle w:val="Heading4"/>
        <w:keepNext w:val="0"/>
        <w:keepLines w:val="0"/>
        <w:numPr>
          <w:ilvl w:val="0"/>
          <w:numId w:val="15"/>
        </w:numPr>
        <w:spacing w:before="100" w:beforeAutospacing="1" w:after="100" w:afterAutospacing="1" w:line="360" w:lineRule="auto"/>
        <w:jc w:val="both"/>
        <w:rPr>
          <w:rFonts w:ascii="Times New Roman" w:hAnsi="Times New Roman" w:cs="Times New Roman"/>
          <w:b w:val="0"/>
          <w:sz w:val="24"/>
          <w:szCs w:val="24"/>
        </w:rPr>
      </w:pPr>
      <w:r w:rsidRPr="007F2865">
        <w:rPr>
          <w:rFonts w:ascii="Times New Roman" w:hAnsi="Times New Roman" w:cs="Times New Roman"/>
          <w:b w:val="0"/>
          <w:sz w:val="24"/>
          <w:szCs w:val="24"/>
          <w:lang w:val="en-US"/>
        </w:rPr>
        <w:t xml:space="preserve">Banner </w:t>
      </w:r>
      <w:proofErr w:type="spellStart"/>
      <w:r w:rsidRPr="007F2865">
        <w:rPr>
          <w:rFonts w:ascii="Times New Roman" w:hAnsi="Times New Roman" w:cs="Times New Roman"/>
          <w:b w:val="0"/>
          <w:sz w:val="24"/>
          <w:szCs w:val="24"/>
          <w:lang w:val="en-US"/>
        </w:rPr>
        <w:t>Tanpa</w:t>
      </w:r>
      <w:proofErr w:type="spellEnd"/>
      <w:r w:rsidRPr="007F2865">
        <w:rPr>
          <w:rFonts w:ascii="Times New Roman" w:hAnsi="Times New Roman" w:cs="Times New Roman"/>
          <w:b w:val="0"/>
          <w:sz w:val="24"/>
          <w:szCs w:val="24"/>
          <w:lang w:val="en-US"/>
        </w:rPr>
        <w:t xml:space="preserve"> </w:t>
      </w:r>
      <w:proofErr w:type="spellStart"/>
      <w:r w:rsidRPr="007F2865">
        <w:rPr>
          <w:rFonts w:ascii="Times New Roman" w:hAnsi="Times New Roman" w:cs="Times New Roman"/>
          <w:b w:val="0"/>
          <w:sz w:val="24"/>
          <w:szCs w:val="24"/>
          <w:lang w:val="en-US"/>
        </w:rPr>
        <w:t>Tiang</w:t>
      </w:r>
      <w:proofErr w:type="spellEnd"/>
    </w:p>
    <w:p w:rsidR="007E00EF" w:rsidRPr="007F2865" w:rsidRDefault="009C72F2" w:rsidP="007F2865">
      <w:pPr>
        <w:pStyle w:val="NormalWeb"/>
        <w:spacing w:line="360" w:lineRule="auto"/>
        <w:ind w:firstLine="360"/>
        <w:jc w:val="both"/>
      </w:pPr>
      <w:proofErr w:type="spellStart"/>
      <w:r w:rsidRPr="007F2865">
        <w:t>Jenis</w:t>
      </w:r>
      <w:proofErr w:type="spellEnd"/>
      <w:r w:rsidRPr="007F2865">
        <w:t xml:space="preserve"> </w:t>
      </w:r>
      <w:proofErr w:type="spellStart"/>
      <w:r w:rsidRPr="007F2865">
        <w:t>spanduk</w:t>
      </w:r>
      <w:proofErr w:type="spellEnd"/>
      <w:r w:rsidRPr="007F2865">
        <w:t xml:space="preserve"> </w:t>
      </w:r>
      <w:proofErr w:type="spellStart"/>
      <w:r w:rsidRPr="007F2865">
        <w:t>ini</w:t>
      </w:r>
      <w:proofErr w:type="spellEnd"/>
      <w:r w:rsidRPr="007F2865">
        <w:t xml:space="preserve"> </w:t>
      </w:r>
      <w:proofErr w:type="spellStart"/>
      <w:r w:rsidRPr="007F2865">
        <w:t>tidak</w:t>
      </w:r>
      <w:proofErr w:type="spellEnd"/>
      <w:r w:rsidRPr="007F2865">
        <w:t xml:space="preserve"> </w:t>
      </w:r>
      <w:proofErr w:type="spellStart"/>
      <w:r w:rsidRPr="007F2865">
        <w:t>memerlukan</w:t>
      </w:r>
      <w:proofErr w:type="spellEnd"/>
      <w:r w:rsidRPr="007F2865">
        <w:t xml:space="preserve"> </w:t>
      </w:r>
      <w:proofErr w:type="spellStart"/>
      <w:r w:rsidRPr="007F2865">
        <w:t>jenis</w:t>
      </w:r>
      <w:proofErr w:type="spellEnd"/>
      <w:r w:rsidRPr="007F2865">
        <w:t xml:space="preserve"> </w:t>
      </w:r>
      <w:proofErr w:type="spellStart"/>
      <w:r w:rsidRPr="007F2865">
        <w:t>tiang</w:t>
      </w:r>
      <w:proofErr w:type="spellEnd"/>
      <w:r w:rsidRPr="007F2865">
        <w:t xml:space="preserve"> </w:t>
      </w:r>
      <w:proofErr w:type="spellStart"/>
      <w:proofErr w:type="gramStart"/>
      <w:r w:rsidRPr="007F2865">
        <w:t>apa</w:t>
      </w:r>
      <w:proofErr w:type="spellEnd"/>
      <w:proofErr w:type="gramEnd"/>
      <w:r w:rsidRPr="007F2865">
        <w:t xml:space="preserve"> pun. </w:t>
      </w:r>
      <w:proofErr w:type="spellStart"/>
      <w:proofErr w:type="gramStart"/>
      <w:r w:rsidRPr="007F2865">
        <w:t>Itu</w:t>
      </w:r>
      <w:proofErr w:type="spellEnd"/>
      <w:r w:rsidRPr="007F2865">
        <w:t xml:space="preserve"> </w:t>
      </w:r>
      <w:proofErr w:type="spellStart"/>
      <w:r w:rsidRPr="007F2865">
        <w:t>hanya</w:t>
      </w:r>
      <w:proofErr w:type="spellEnd"/>
      <w:r w:rsidRPr="007F2865">
        <w:t xml:space="preserve"> </w:t>
      </w:r>
      <w:proofErr w:type="spellStart"/>
      <w:r w:rsidRPr="007F2865">
        <w:t>perlu</w:t>
      </w:r>
      <w:proofErr w:type="spellEnd"/>
      <w:r w:rsidRPr="007F2865">
        <w:t xml:space="preserve"> </w:t>
      </w:r>
      <w:proofErr w:type="spellStart"/>
      <w:r w:rsidRPr="007F2865">
        <w:t>dicetak</w:t>
      </w:r>
      <w:proofErr w:type="spellEnd"/>
      <w:r w:rsidRPr="007F2865">
        <w:t xml:space="preserve"> </w:t>
      </w:r>
      <w:proofErr w:type="spellStart"/>
      <w:r w:rsidRPr="007F2865">
        <w:t>dengan</w:t>
      </w:r>
      <w:proofErr w:type="spellEnd"/>
      <w:r w:rsidRPr="007F2865">
        <w:t xml:space="preserve"> 4 </w:t>
      </w:r>
      <w:proofErr w:type="spellStart"/>
      <w:r w:rsidRPr="007F2865">
        <w:t>lubang</w:t>
      </w:r>
      <w:proofErr w:type="spellEnd"/>
      <w:r w:rsidRPr="007F2865">
        <w:t xml:space="preserve"> </w:t>
      </w:r>
      <w:proofErr w:type="spellStart"/>
      <w:r w:rsidRPr="007F2865">
        <w:t>di</w:t>
      </w:r>
      <w:proofErr w:type="spellEnd"/>
      <w:r w:rsidRPr="007F2865">
        <w:t xml:space="preserve"> </w:t>
      </w:r>
      <w:proofErr w:type="spellStart"/>
      <w:r w:rsidRPr="007F2865">
        <w:t>setiap</w:t>
      </w:r>
      <w:proofErr w:type="spellEnd"/>
      <w:r w:rsidRPr="007F2865">
        <w:t xml:space="preserve"> </w:t>
      </w:r>
      <w:proofErr w:type="spellStart"/>
      <w:r w:rsidRPr="007F2865">
        <w:t>sudut</w:t>
      </w:r>
      <w:proofErr w:type="spellEnd"/>
      <w:r w:rsidRPr="007F2865">
        <w:t xml:space="preserve"> yang </w:t>
      </w:r>
      <w:proofErr w:type="spellStart"/>
      <w:r w:rsidRPr="007F2865">
        <w:t>kemudian</w:t>
      </w:r>
      <w:proofErr w:type="spellEnd"/>
      <w:r w:rsidRPr="007F2865">
        <w:t xml:space="preserve"> </w:t>
      </w:r>
      <w:proofErr w:type="spellStart"/>
      <w:r w:rsidRPr="007F2865">
        <w:t>digunakan</w:t>
      </w:r>
      <w:proofErr w:type="spellEnd"/>
      <w:r w:rsidRPr="007F2865">
        <w:t xml:space="preserve"> </w:t>
      </w:r>
      <w:proofErr w:type="spellStart"/>
      <w:r w:rsidRPr="007F2865">
        <w:t>untuk</w:t>
      </w:r>
      <w:proofErr w:type="spellEnd"/>
      <w:r w:rsidRPr="007F2865">
        <w:t xml:space="preserve"> </w:t>
      </w:r>
      <w:proofErr w:type="spellStart"/>
      <w:r w:rsidRPr="007F2865">
        <w:t>mengikat</w:t>
      </w:r>
      <w:proofErr w:type="spellEnd"/>
      <w:r w:rsidRPr="007F2865">
        <w:t xml:space="preserve"> </w:t>
      </w:r>
      <w:proofErr w:type="spellStart"/>
      <w:r w:rsidRPr="007F2865">
        <w:t>dengan</w:t>
      </w:r>
      <w:proofErr w:type="spellEnd"/>
      <w:r w:rsidRPr="007F2865">
        <w:t xml:space="preserve"> </w:t>
      </w:r>
      <w:proofErr w:type="spellStart"/>
      <w:r w:rsidRPr="007F2865">
        <w:t>tali</w:t>
      </w:r>
      <w:proofErr w:type="spellEnd"/>
      <w:r w:rsidRPr="007F2865">
        <w:t xml:space="preserve"> </w:t>
      </w:r>
      <w:proofErr w:type="spellStart"/>
      <w:r w:rsidRPr="007F2865">
        <w:t>atau</w:t>
      </w:r>
      <w:proofErr w:type="spellEnd"/>
      <w:r w:rsidRPr="007F2865">
        <w:t xml:space="preserve"> </w:t>
      </w:r>
      <w:proofErr w:type="spellStart"/>
      <w:r w:rsidRPr="007F2865">
        <w:t>kawat</w:t>
      </w:r>
      <w:proofErr w:type="spellEnd"/>
      <w:r w:rsidRPr="007F2865">
        <w:t>.</w:t>
      </w:r>
      <w:proofErr w:type="gramEnd"/>
      <w:r w:rsidRPr="007F2865">
        <w:t xml:space="preserve"> </w:t>
      </w:r>
      <w:proofErr w:type="spellStart"/>
      <w:proofErr w:type="gramStart"/>
      <w:r w:rsidRPr="007F2865">
        <w:t>Biasanya</w:t>
      </w:r>
      <w:proofErr w:type="spellEnd"/>
      <w:r w:rsidRPr="007F2865">
        <w:t xml:space="preserve"> </w:t>
      </w:r>
      <w:proofErr w:type="spellStart"/>
      <w:r w:rsidRPr="007F2865">
        <w:t>spanduk</w:t>
      </w:r>
      <w:proofErr w:type="spellEnd"/>
      <w:r w:rsidRPr="007F2865">
        <w:t xml:space="preserve"> </w:t>
      </w:r>
      <w:proofErr w:type="spellStart"/>
      <w:r w:rsidRPr="007F2865">
        <w:t>jenis</w:t>
      </w:r>
      <w:proofErr w:type="spellEnd"/>
      <w:r w:rsidRPr="007F2865">
        <w:t xml:space="preserve"> </w:t>
      </w:r>
      <w:proofErr w:type="spellStart"/>
      <w:r w:rsidRPr="007F2865">
        <w:t>ini</w:t>
      </w:r>
      <w:proofErr w:type="spellEnd"/>
      <w:r w:rsidRPr="007F2865">
        <w:t xml:space="preserve"> </w:t>
      </w:r>
      <w:proofErr w:type="spellStart"/>
      <w:r w:rsidRPr="007F2865">
        <w:t>dipasang</w:t>
      </w:r>
      <w:proofErr w:type="spellEnd"/>
      <w:r w:rsidRPr="007F2865">
        <w:t xml:space="preserve"> </w:t>
      </w:r>
      <w:proofErr w:type="spellStart"/>
      <w:r w:rsidRPr="007F2865">
        <w:t>di</w:t>
      </w:r>
      <w:proofErr w:type="spellEnd"/>
      <w:r w:rsidRPr="007F2865">
        <w:t xml:space="preserve"> </w:t>
      </w:r>
      <w:proofErr w:type="spellStart"/>
      <w:r w:rsidRPr="007F2865">
        <w:t>tempat</w:t>
      </w:r>
      <w:proofErr w:type="spellEnd"/>
      <w:r w:rsidRPr="007F2865">
        <w:t xml:space="preserve"> </w:t>
      </w:r>
      <w:proofErr w:type="spellStart"/>
      <w:r w:rsidRPr="007F2865">
        <w:t>dengan</w:t>
      </w:r>
      <w:proofErr w:type="spellEnd"/>
      <w:r w:rsidRPr="007F2865">
        <w:t xml:space="preserve"> </w:t>
      </w:r>
      <w:proofErr w:type="spellStart"/>
      <w:r w:rsidRPr="007F2865">
        <w:t>ketinggian</w:t>
      </w:r>
      <w:proofErr w:type="spellEnd"/>
      <w:r w:rsidRPr="007F2865">
        <w:t xml:space="preserve"> yang </w:t>
      </w:r>
      <w:proofErr w:type="spellStart"/>
      <w:r w:rsidRPr="007F2865">
        <w:t>cukup</w:t>
      </w:r>
      <w:proofErr w:type="spellEnd"/>
      <w:r w:rsidRPr="007F2865">
        <w:t xml:space="preserve">, </w:t>
      </w:r>
      <w:proofErr w:type="spellStart"/>
      <w:r w:rsidRPr="007F2865">
        <w:t>sehingga</w:t>
      </w:r>
      <w:proofErr w:type="spellEnd"/>
      <w:r w:rsidRPr="007F2865">
        <w:t xml:space="preserve"> </w:t>
      </w:r>
      <w:proofErr w:type="spellStart"/>
      <w:r w:rsidRPr="007F2865">
        <w:t>tidak</w:t>
      </w:r>
      <w:proofErr w:type="spellEnd"/>
      <w:r w:rsidRPr="007F2865">
        <w:t xml:space="preserve"> </w:t>
      </w:r>
      <w:proofErr w:type="spellStart"/>
      <w:r w:rsidRPr="007F2865">
        <w:t>bisa</w:t>
      </w:r>
      <w:proofErr w:type="spellEnd"/>
      <w:r w:rsidRPr="007F2865">
        <w:t xml:space="preserve"> </w:t>
      </w:r>
      <w:proofErr w:type="spellStart"/>
      <w:r w:rsidRPr="007F2865">
        <w:t>dipasang</w:t>
      </w:r>
      <w:proofErr w:type="spellEnd"/>
      <w:r w:rsidRPr="007F2865">
        <w:t xml:space="preserve"> </w:t>
      </w:r>
      <w:proofErr w:type="spellStart"/>
      <w:r w:rsidRPr="007F2865">
        <w:t>menggunakan</w:t>
      </w:r>
      <w:proofErr w:type="spellEnd"/>
      <w:r w:rsidRPr="007F2865">
        <w:t xml:space="preserve"> </w:t>
      </w:r>
      <w:proofErr w:type="spellStart"/>
      <w:r w:rsidRPr="007F2865">
        <w:t>papan</w:t>
      </w:r>
      <w:proofErr w:type="spellEnd"/>
      <w:r w:rsidRPr="007F2865">
        <w:t xml:space="preserve"> </w:t>
      </w:r>
      <w:proofErr w:type="spellStart"/>
      <w:r w:rsidRPr="007F2865">
        <w:t>lipat</w:t>
      </w:r>
      <w:proofErr w:type="spellEnd"/>
      <w:r w:rsidRPr="007F2865">
        <w:t xml:space="preserve"> </w:t>
      </w:r>
      <w:proofErr w:type="spellStart"/>
      <w:r w:rsidRPr="007F2865">
        <w:t>aluminium</w:t>
      </w:r>
      <w:proofErr w:type="spellEnd"/>
      <w:r w:rsidRPr="007F2865">
        <w:t>.</w:t>
      </w:r>
      <w:proofErr w:type="gramEnd"/>
      <w:r w:rsidRPr="007F2865">
        <w:t xml:space="preserve"> </w:t>
      </w:r>
      <w:proofErr w:type="spellStart"/>
      <w:r w:rsidRPr="007F2865">
        <w:t>Spanduk</w:t>
      </w:r>
      <w:proofErr w:type="spellEnd"/>
      <w:r w:rsidRPr="007F2865">
        <w:t xml:space="preserve"> </w:t>
      </w:r>
      <w:proofErr w:type="spellStart"/>
      <w:r w:rsidRPr="007F2865">
        <w:t>ini</w:t>
      </w:r>
      <w:proofErr w:type="spellEnd"/>
      <w:r w:rsidRPr="007F2865">
        <w:t xml:space="preserve"> </w:t>
      </w:r>
      <w:proofErr w:type="spellStart"/>
      <w:r w:rsidRPr="007F2865">
        <w:t>lebih</w:t>
      </w:r>
      <w:proofErr w:type="spellEnd"/>
      <w:r w:rsidRPr="007F2865">
        <w:t xml:space="preserve"> </w:t>
      </w:r>
      <w:proofErr w:type="spellStart"/>
      <w:r w:rsidRPr="007F2865">
        <w:t>tepatnya</w:t>
      </w:r>
      <w:proofErr w:type="spellEnd"/>
      <w:r w:rsidRPr="007F2865">
        <w:t xml:space="preserve"> </w:t>
      </w:r>
      <w:proofErr w:type="spellStart"/>
      <w:r w:rsidRPr="007F2865">
        <w:t>dipasang</w:t>
      </w:r>
      <w:proofErr w:type="spellEnd"/>
      <w:r w:rsidRPr="007F2865">
        <w:t xml:space="preserve"> </w:t>
      </w:r>
      <w:proofErr w:type="spellStart"/>
      <w:r w:rsidRPr="007F2865">
        <w:t>di</w:t>
      </w:r>
      <w:proofErr w:type="spellEnd"/>
      <w:r w:rsidRPr="007F2865">
        <w:t xml:space="preserve"> </w:t>
      </w:r>
      <w:proofErr w:type="spellStart"/>
      <w:r w:rsidRPr="007F2865">
        <w:t>teras</w:t>
      </w:r>
      <w:proofErr w:type="spellEnd"/>
      <w:r w:rsidRPr="007F2865">
        <w:t xml:space="preserve"> </w:t>
      </w:r>
      <w:proofErr w:type="spellStart"/>
      <w:r w:rsidRPr="007F2865">
        <w:t>depan</w:t>
      </w:r>
      <w:proofErr w:type="spellEnd"/>
      <w:r w:rsidRPr="007F2865">
        <w:t xml:space="preserve">, </w:t>
      </w:r>
      <w:proofErr w:type="spellStart"/>
      <w:r w:rsidRPr="007F2865">
        <w:t>digantung</w:t>
      </w:r>
      <w:proofErr w:type="spellEnd"/>
      <w:r w:rsidRPr="007F2865">
        <w:t xml:space="preserve"> </w:t>
      </w:r>
      <w:proofErr w:type="spellStart"/>
      <w:r w:rsidRPr="007F2865">
        <w:t>di</w:t>
      </w:r>
      <w:proofErr w:type="spellEnd"/>
      <w:r w:rsidRPr="007F2865">
        <w:t xml:space="preserve"> </w:t>
      </w:r>
      <w:proofErr w:type="spellStart"/>
      <w:r w:rsidRPr="007F2865">
        <w:t>kanopi</w:t>
      </w:r>
      <w:proofErr w:type="spellEnd"/>
      <w:r w:rsidRPr="007F2865">
        <w:t xml:space="preserve"> </w:t>
      </w:r>
      <w:proofErr w:type="spellStart"/>
      <w:proofErr w:type="gramStart"/>
      <w:r w:rsidRPr="007F2865">
        <w:t>kantor</w:t>
      </w:r>
      <w:proofErr w:type="spellEnd"/>
      <w:proofErr w:type="gramEnd"/>
      <w:r w:rsidRPr="007F2865">
        <w:t xml:space="preserve">, </w:t>
      </w:r>
      <w:proofErr w:type="spellStart"/>
      <w:r w:rsidRPr="007F2865">
        <w:t>toko</w:t>
      </w:r>
      <w:proofErr w:type="spellEnd"/>
      <w:r w:rsidRPr="007F2865">
        <w:t xml:space="preserve">, </w:t>
      </w:r>
      <w:proofErr w:type="spellStart"/>
      <w:r w:rsidRPr="007F2865">
        <w:t>dan</w:t>
      </w:r>
      <w:proofErr w:type="spellEnd"/>
      <w:r w:rsidRPr="007F2865">
        <w:t xml:space="preserve"> </w:t>
      </w:r>
      <w:proofErr w:type="spellStart"/>
      <w:r w:rsidRPr="007F2865">
        <w:t>kios</w:t>
      </w:r>
      <w:proofErr w:type="spellEnd"/>
      <w:r w:rsidRPr="007F2865">
        <w:t xml:space="preserve"> </w:t>
      </w:r>
      <w:proofErr w:type="spellStart"/>
      <w:r w:rsidRPr="007F2865">
        <w:t>dan</w:t>
      </w:r>
      <w:proofErr w:type="spellEnd"/>
      <w:r w:rsidRPr="007F2865">
        <w:t xml:space="preserve"> </w:t>
      </w:r>
      <w:proofErr w:type="spellStart"/>
      <w:r w:rsidRPr="007F2865">
        <w:t>kafe</w:t>
      </w:r>
      <w:proofErr w:type="spellEnd"/>
      <w:r w:rsidRPr="007F2865">
        <w:t xml:space="preserve"> </w:t>
      </w:r>
      <w:proofErr w:type="spellStart"/>
      <w:r w:rsidRPr="007F2865">
        <w:t>dalam</w:t>
      </w:r>
      <w:proofErr w:type="spellEnd"/>
      <w:r w:rsidRPr="007F2865">
        <w:t xml:space="preserve"> </w:t>
      </w:r>
      <w:proofErr w:type="spellStart"/>
      <w:r w:rsidRPr="007F2865">
        <w:t>bentuk</w:t>
      </w:r>
      <w:proofErr w:type="spellEnd"/>
      <w:r w:rsidRPr="007F2865">
        <w:t xml:space="preserve"> </w:t>
      </w:r>
      <w:proofErr w:type="spellStart"/>
      <w:r w:rsidRPr="007F2865">
        <w:t>lansekap.Secara</w:t>
      </w:r>
      <w:proofErr w:type="spellEnd"/>
      <w:r w:rsidRPr="007F2865">
        <w:t xml:space="preserve"> </w:t>
      </w:r>
      <w:proofErr w:type="spellStart"/>
      <w:r w:rsidRPr="007F2865">
        <w:t>umum</w:t>
      </w:r>
      <w:proofErr w:type="spellEnd"/>
      <w:r w:rsidRPr="007F2865">
        <w:t xml:space="preserve">, </w:t>
      </w:r>
      <w:proofErr w:type="spellStart"/>
      <w:r w:rsidRPr="007F2865">
        <w:t>spanduk</w:t>
      </w:r>
      <w:proofErr w:type="spellEnd"/>
      <w:r w:rsidRPr="007F2865">
        <w:t xml:space="preserve"> </w:t>
      </w:r>
      <w:proofErr w:type="spellStart"/>
      <w:r w:rsidRPr="007F2865">
        <w:t>ini</w:t>
      </w:r>
      <w:proofErr w:type="spellEnd"/>
      <w:r w:rsidRPr="007F2865">
        <w:t xml:space="preserve"> </w:t>
      </w:r>
      <w:proofErr w:type="spellStart"/>
      <w:r w:rsidRPr="007F2865">
        <w:t>digunakan</w:t>
      </w:r>
      <w:proofErr w:type="spellEnd"/>
      <w:r w:rsidRPr="007F2865">
        <w:t xml:space="preserve"> </w:t>
      </w:r>
      <w:proofErr w:type="spellStart"/>
      <w:r w:rsidRPr="007F2865">
        <w:t>untuk</w:t>
      </w:r>
      <w:proofErr w:type="spellEnd"/>
      <w:r w:rsidRPr="007F2865">
        <w:t xml:space="preserve"> </w:t>
      </w:r>
      <w:proofErr w:type="spellStart"/>
      <w:r w:rsidRPr="007F2865">
        <w:t>mempromosikan</w:t>
      </w:r>
      <w:proofErr w:type="spellEnd"/>
      <w:r w:rsidRPr="007F2865">
        <w:t xml:space="preserve"> </w:t>
      </w:r>
      <w:proofErr w:type="spellStart"/>
      <w:r w:rsidRPr="007F2865">
        <w:t>produk</w:t>
      </w:r>
      <w:proofErr w:type="spellEnd"/>
      <w:r w:rsidRPr="007F2865">
        <w:t xml:space="preserve"> </w:t>
      </w:r>
      <w:proofErr w:type="spellStart"/>
      <w:r w:rsidRPr="007F2865">
        <w:t>tertentu</w:t>
      </w:r>
      <w:proofErr w:type="spellEnd"/>
      <w:r w:rsidRPr="007F2865">
        <w:t xml:space="preserve"> yang </w:t>
      </w:r>
      <w:proofErr w:type="spellStart"/>
      <w:r w:rsidRPr="007F2865">
        <w:t>merupakan</w:t>
      </w:r>
      <w:proofErr w:type="spellEnd"/>
      <w:r w:rsidRPr="007F2865">
        <w:t xml:space="preserve"> </w:t>
      </w:r>
      <w:proofErr w:type="spellStart"/>
      <w:r w:rsidRPr="007F2865">
        <w:t>instalasi</w:t>
      </w:r>
      <w:proofErr w:type="spellEnd"/>
      <w:r w:rsidRPr="007F2865">
        <w:t xml:space="preserve"> </w:t>
      </w:r>
      <w:proofErr w:type="spellStart"/>
      <w:r w:rsidRPr="007F2865">
        <w:t>permanen</w:t>
      </w:r>
      <w:proofErr w:type="spellEnd"/>
      <w:r w:rsidRPr="007F2865">
        <w:t xml:space="preserve">. </w:t>
      </w:r>
      <w:proofErr w:type="spellStart"/>
      <w:r w:rsidRPr="007F2865">
        <w:t>Sehingga</w:t>
      </w:r>
      <w:proofErr w:type="spellEnd"/>
      <w:r w:rsidRPr="007F2865">
        <w:t xml:space="preserve"> </w:t>
      </w:r>
      <w:proofErr w:type="spellStart"/>
      <w:proofErr w:type="gramStart"/>
      <w:r w:rsidRPr="007F2865">
        <w:t>akan</w:t>
      </w:r>
      <w:proofErr w:type="spellEnd"/>
      <w:proofErr w:type="gramEnd"/>
      <w:r w:rsidRPr="007F2865">
        <w:t xml:space="preserve"> </w:t>
      </w:r>
      <w:proofErr w:type="spellStart"/>
      <w:r w:rsidRPr="007F2865">
        <w:t>diganti</w:t>
      </w:r>
      <w:proofErr w:type="spellEnd"/>
      <w:r w:rsidRPr="007F2865">
        <w:t xml:space="preserve"> </w:t>
      </w:r>
      <w:proofErr w:type="spellStart"/>
      <w:r w:rsidRPr="007F2865">
        <w:t>dengan</w:t>
      </w:r>
      <w:proofErr w:type="spellEnd"/>
      <w:r w:rsidRPr="007F2865">
        <w:t xml:space="preserve"> </w:t>
      </w:r>
      <w:proofErr w:type="spellStart"/>
      <w:r w:rsidRPr="007F2865">
        <w:t>spanduk</w:t>
      </w:r>
      <w:proofErr w:type="spellEnd"/>
      <w:r w:rsidRPr="007F2865">
        <w:t xml:space="preserve"> </w:t>
      </w:r>
      <w:proofErr w:type="spellStart"/>
      <w:r w:rsidRPr="007F2865">
        <w:t>baru</w:t>
      </w:r>
      <w:proofErr w:type="spellEnd"/>
      <w:r w:rsidRPr="007F2865">
        <w:t xml:space="preserve"> </w:t>
      </w:r>
      <w:proofErr w:type="spellStart"/>
      <w:r w:rsidRPr="007F2865">
        <w:t>saat</w:t>
      </w:r>
      <w:proofErr w:type="spellEnd"/>
      <w:r w:rsidRPr="007F2865">
        <w:t xml:space="preserve"> </w:t>
      </w:r>
      <w:proofErr w:type="spellStart"/>
      <w:r w:rsidRPr="007F2865">
        <w:t>spanduk</w:t>
      </w:r>
      <w:proofErr w:type="spellEnd"/>
      <w:r w:rsidRPr="007F2865">
        <w:t xml:space="preserve"> </w:t>
      </w:r>
      <w:proofErr w:type="spellStart"/>
      <w:r w:rsidRPr="007F2865">
        <w:t>sebelumnya</w:t>
      </w:r>
      <w:proofErr w:type="spellEnd"/>
      <w:r w:rsidRPr="007F2865">
        <w:t xml:space="preserve"> </w:t>
      </w:r>
      <w:proofErr w:type="spellStart"/>
      <w:r w:rsidRPr="007F2865">
        <w:t>telah</w:t>
      </w:r>
      <w:proofErr w:type="spellEnd"/>
      <w:r w:rsidRPr="007F2865">
        <w:t xml:space="preserve"> </w:t>
      </w:r>
      <w:proofErr w:type="spellStart"/>
      <w:r w:rsidRPr="007F2865">
        <w:t>rusak</w:t>
      </w:r>
      <w:proofErr w:type="spellEnd"/>
      <w:r w:rsidRPr="007F2865">
        <w:t xml:space="preserve"> </w:t>
      </w:r>
      <w:proofErr w:type="spellStart"/>
      <w:r w:rsidRPr="007F2865">
        <w:t>atau</w:t>
      </w:r>
      <w:proofErr w:type="spellEnd"/>
      <w:r w:rsidRPr="007F2865">
        <w:t xml:space="preserve"> </w:t>
      </w:r>
      <w:proofErr w:type="spellStart"/>
      <w:r w:rsidRPr="007F2865">
        <w:t>aus</w:t>
      </w:r>
      <w:proofErr w:type="spellEnd"/>
      <w:r w:rsidRPr="007F2865">
        <w:t xml:space="preserve">. </w:t>
      </w:r>
      <w:proofErr w:type="spellStart"/>
      <w:proofErr w:type="gramStart"/>
      <w:r w:rsidRPr="007F2865">
        <w:t>Itulah</w:t>
      </w:r>
      <w:proofErr w:type="spellEnd"/>
      <w:r w:rsidRPr="007F2865">
        <w:t xml:space="preserve"> </w:t>
      </w:r>
      <w:proofErr w:type="spellStart"/>
      <w:r w:rsidRPr="007F2865">
        <w:t>beberapa</w:t>
      </w:r>
      <w:proofErr w:type="spellEnd"/>
      <w:r w:rsidRPr="007F2865">
        <w:t xml:space="preserve"> </w:t>
      </w:r>
      <w:proofErr w:type="spellStart"/>
      <w:r w:rsidRPr="007F2865">
        <w:t>jenis</w:t>
      </w:r>
      <w:proofErr w:type="spellEnd"/>
      <w:r w:rsidRPr="007F2865">
        <w:t xml:space="preserve"> </w:t>
      </w:r>
      <w:proofErr w:type="spellStart"/>
      <w:r w:rsidRPr="007F2865">
        <w:t>spanduk</w:t>
      </w:r>
      <w:proofErr w:type="spellEnd"/>
      <w:r w:rsidRPr="007F2865">
        <w:t xml:space="preserve"> yang </w:t>
      </w:r>
      <w:proofErr w:type="spellStart"/>
      <w:r w:rsidRPr="007F2865">
        <w:t>sudah</w:t>
      </w:r>
      <w:proofErr w:type="spellEnd"/>
      <w:r w:rsidRPr="007F2865">
        <w:t xml:space="preserve"> </w:t>
      </w:r>
      <w:proofErr w:type="spellStart"/>
      <w:r w:rsidRPr="007F2865">
        <w:t>Anda</w:t>
      </w:r>
      <w:proofErr w:type="spellEnd"/>
      <w:r w:rsidRPr="007F2865">
        <w:t xml:space="preserve"> </w:t>
      </w:r>
      <w:proofErr w:type="spellStart"/>
      <w:r w:rsidRPr="007F2865">
        <w:t>ketahui</w:t>
      </w:r>
      <w:proofErr w:type="spellEnd"/>
      <w:r w:rsidRPr="007F2865">
        <w:t xml:space="preserve"> </w:t>
      </w:r>
      <w:proofErr w:type="spellStart"/>
      <w:r w:rsidRPr="007F2865">
        <w:lastRenderedPageBreak/>
        <w:t>lebih</w:t>
      </w:r>
      <w:proofErr w:type="spellEnd"/>
      <w:r w:rsidRPr="007F2865">
        <w:t xml:space="preserve"> </w:t>
      </w:r>
      <w:proofErr w:type="spellStart"/>
      <w:r w:rsidRPr="007F2865">
        <w:t>banyak</w:t>
      </w:r>
      <w:proofErr w:type="spellEnd"/>
      <w:r w:rsidRPr="007F2865">
        <w:t>.</w:t>
      </w:r>
      <w:proofErr w:type="gramEnd"/>
      <w:r w:rsidRPr="007F2865">
        <w:t xml:space="preserve"> </w:t>
      </w:r>
      <w:proofErr w:type="spellStart"/>
      <w:r w:rsidRPr="007F2865">
        <w:t>Tentunya</w:t>
      </w:r>
      <w:proofErr w:type="spellEnd"/>
      <w:r w:rsidRPr="007F2865">
        <w:t xml:space="preserve"> </w:t>
      </w:r>
      <w:proofErr w:type="spellStart"/>
      <w:r w:rsidRPr="007F2865">
        <w:t>setiap</w:t>
      </w:r>
      <w:proofErr w:type="spellEnd"/>
      <w:r w:rsidRPr="007F2865">
        <w:t xml:space="preserve"> </w:t>
      </w:r>
      <w:proofErr w:type="spellStart"/>
      <w:r w:rsidRPr="007F2865">
        <w:t>jenis</w:t>
      </w:r>
      <w:proofErr w:type="spellEnd"/>
      <w:r w:rsidRPr="007F2865">
        <w:t xml:space="preserve"> banner </w:t>
      </w:r>
      <w:proofErr w:type="spellStart"/>
      <w:r w:rsidRPr="007F2865">
        <w:t>memiliki</w:t>
      </w:r>
      <w:proofErr w:type="spellEnd"/>
      <w:r w:rsidRPr="007F2865">
        <w:t xml:space="preserve"> </w:t>
      </w:r>
      <w:proofErr w:type="spellStart"/>
      <w:r w:rsidRPr="007F2865">
        <w:t>kelebihan</w:t>
      </w:r>
      <w:proofErr w:type="spellEnd"/>
      <w:r w:rsidRPr="007F2865">
        <w:t xml:space="preserve"> </w:t>
      </w:r>
      <w:proofErr w:type="spellStart"/>
      <w:r w:rsidRPr="007F2865">
        <w:t>dan</w:t>
      </w:r>
      <w:proofErr w:type="spellEnd"/>
      <w:r w:rsidRPr="007F2865">
        <w:t xml:space="preserve"> </w:t>
      </w:r>
      <w:proofErr w:type="spellStart"/>
      <w:r w:rsidRPr="007F2865">
        <w:t>kekurangan</w:t>
      </w:r>
      <w:proofErr w:type="spellEnd"/>
      <w:r w:rsidRPr="007F2865">
        <w:t xml:space="preserve"> </w:t>
      </w:r>
      <w:proofErr w:type="spellStart"/>
      <w:r w:rsidRPr="007F2865">
        <w:t>masing-masing</w:t>
      </w:r>
      <w:proofErr w:type="spellEnd"/>
      <w:r w:rsidRPr="007F2865">
        <w:t xml:space="preserve"> </w:t>
      </w:r>
      <w:proofErr w:type="spellStart"/>
      <w:r w:rsidRPr="007F2865">
        <w:t>untuk</w:t>
      </w:r>
      <w:proofErr w:type="spellEnd"/>
      <w:r w:rsidRPr="007F2865">
        <w:t xml:space="preserve"> </w:t>
      </w:r>
      <w:proofErr w:type="spellStart"/>
      <w:r w:rsidRPr="007F2865">
        <w:t>digunakan</w:t>
      </w:r>
      <w:proofErr w:type="spellEnd"/>
      <w:r w:rsidRPr="007F2865">
        <w:t>.</w:t>
      </w:r>
    </w:p>
    <w:p w:rsidR="00696771" w:rsidRPr="007F2865" w:rsidRDefault="00696771" w:rsidP="007F2865">
      <w:pPr>
        <w:pStyle w:val="Heading4"/>
        <w:keepNext w:val="0"/>
        <w:keepLines w:val="0"/>
        <w:numPr>
          <w:ilvl w:val="0"/>
          <w:numId w:val="15"/>
        </w:numPr>
        <w:spacing w:before="100" w:beforeAutospacing="1" w:after="100" w:afterAutospacing="1" w:line="360" w:lineRule="auto"/>
        <w:jc w:val="both"/>
        <w:rPr>
          <w:rStyle w:val="Strong"/>
          <w:rFonts w:ascii="Times New Roman" w:hAnsi="Times New Roman" w:cs="Times New Roman"/>
          <w:bCs/>
          <w:sz w:val="24"/>
          <w:szCs w:val="24"/>
        </w:rPr>
      </w:pPr>
      <w:proofErr w:type="spellStart"/>
      <w:r w:rsidRPr="007F2865">
        <w:rPr>
          <w:rFonts w:ascii="Times New Roman" w:hAnsi="Times New Roman" w:cs="Times New Roman"/>
          <w:b w:val="0"/>
          <w:sz w:val="24"/>
          <w:szCs w:val="24"/>
          <w:lang w:val="en-US"/>
        </w:rPr>
        <w:t>Bahan</w:t>
      </w:r>
      <w:proofErr w:type="spellEnd"/>
      <w:r w:rsidRPr="007F2865">
        <w:rPr>
          <w:rFonts w:ascii="Times New Roman" w:hAnsi="Times New Roman" w:cs="Times New Roman"/>
          <w:b w:val="0"/>
          <w:sz w:val="24"/>
          <w:szCs w:val="24"/>
          <w:lang w:val="en-US"/>
        </w:rPr>
        <w:t xml:space="preserve"> Banner</w:t>
      </w:r>
    </w:p>
    <w:p w:rsidR="00696771" w:rsidRPr="007F2865" w:rsidRDefault="00696771" w:rsidP="007F2865">
      <w:pPr>
        <w:pStyle w:val="NormalWeb"/>
        <w:spacing w:line="360" w:lineRule="auto"/>
      </w:pPr>
      <w:r w:rsidRPr="007F2865">
        <w:rPr>
          <w:b/>
          <w:bCs/>
          <w:noProof/>
        </w:rPr>
        <w:drawing>
          <wp:inline distT="0" distB="0" distL="0" distR="0">
            <wp:extent cx="4629150" cy="2412835"/>
            <wp:effectExtent l="19050" t="0" r="0" b="0"/>
            <wp:docPr id="10" name="Picture 253" descr="https://i.pinimg.com/736x/1a/ac/b1/1aacb1490c8974b1516f606e2008c016--banner-design-event-roll-up-design-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i.pinimg.com/736x/1a/ac/b1/1aacb1490c8974b1516f606e2008c016--banner-design-event-roll-up-design-banner.jpg"/>
                    <pic:cNvPicPr>
                      <a:picLocks noChangeAspect="1" noChangeArrowheads="1"/>
                    </pic:cNvPicPr>
                  </pic:nvPicPr>
                  <pic:blipFill>
                    <a:blip r:embed="rId11" cstate="print"/>
                    <a:srcRect/>
                    <a:stretch>
                      <a:fillRect/>
                    </a:stretch>
                  </pic:blipFill>
                  <pic:spPr bwMode="auto">
                    <a:xfrm>
                      <a:off x="0" y="0"/>
                      <a:ext cx="4629150" cy="2412835"/>
                    </a:xfrm>
                    <a:prstGeom prst="rect">
                      <a:avLst/>
                    </a:prstGeom>
                    <a:noFill/>
                    <a:ln w="9525">
                      <a:noFill/>
                      <a:miter lim="800000"/>
                      <a:headEnd/>
                      <a:tailEnd/>
                    </a:ln>
                  </pic:spPr>
                </pic:pic>
              </a:graphicData>
            </a:graphic>
          </wp:inline>
        </w:drawing>
      </w:r>
    </w:p>
    <w:p w:rsidR="00696771" w:rsidRPr="007F2865" w:rsidRDefault="00696771" w:rsidP="007F2865">
      <w:pPr>
        <w:pStyle w:val="NormalWeb"/>
        <w:spacing w:line="360" w:lineRule="auto"/>
        <w:ind w:firstLine="720"/>
        <w:jc w:val="both"/>
      </w:pPr>
      <w:proofErr w:type="gramStart"/>
      <w:r w:rsidRPr="007F2865">
        <w:t xml:space="preserve">Banner yang </w:t>
      </w:r>
      <w:proofErr w:type="spellStart"/>
      <w:r w:rsidRPr="007F2865">
        <w:t>pada</w:t>
      </w:r>
      <w:proofErr w:type="spellEnd"/>
      <w:r w:rsidRPr="007F2865">
        <w:t xml:space="preserve"> </w:t>
      </w:r>
      <w:proofErr w:type="spellStart"/>
      <w:r w:rsidRPr="007F2865">
        <w:t>masa</w:t>
      </w:r>
      <w:proofErr w:type="spellEnd"/>
      <w:r w:rsidRPr="007F2865">
        <w:t xml:space="preserve"> </w:t>
      </w:r>
      <w:proofErr w:type="spellStart"/>
      <w:r w:rsidRPr="007F2865">
        <w:t>dulu</w:t>
      </w:r>
      <w:proofErr w:type="spellEnd"/>
      <w:r w:rsidRPr="007F2865">
        <w:t xml:space="preserve"> </w:t>
      </w:r>
      <w:proofErr w:type="spellStart"/>
      <w:r w:rsidRPr="007F2865">
        <w:t>dibuat</w:t>
      </w:r>
      <w:proofErr w:type="spellEnd"/>
      <w:r w:rsidRPr="007F2865">
        <w:t xml:space="preserve"> </w:t>
      </w:r>
      <w:proofErr w:type="spellStart"/>
      <w:r w:rsidRPr="007F2865">
        <w:t>dari</w:t>
      </w:r>
      <w:proofErr w:type="spellEnd"/>
      <w:r w:rsidRPr="007F2865">
        <w:t xml:space="preserve"> </w:t>
      </w:r>
      <w:proofErr w:type="spellStart"/>
      <w:r w:rsidRPr="007F2865">
        <w:t>bahan</w:t>
      </w:r>
      <w:proofErr w:type="spellEnd"/>
      <w:r w:rsidRPr="007F2865">
        <w:t xml:space="preserve"> </w:t>
      </w:r>
      <w:proofErr w:type="spellStart"/>
      <w:r w:rsidRPr="007F2865">
        <w:t>kain</w:t>
      </w:r>
      <w:proofErr w:type="spellEnd"/>
      <w:r w:rsidRPr="007F2865">
        <w:t xml:space="preserve">, </w:t>
      </w:r>
      <w:proofErr w:type="spellStart"/>
      <w:r w:rsidRPr="007F2865">
        <w:t>kini</w:t>
      </w:r>
      <w:proofErr w:type="spellEnd"/>
      <w:r w:rsidRPr="007F2865">
        <w:t xml:space="preserve"> </w:t>
      </w:r>
      <w:proofErr w:type="spellStart"/>
      <w:r w:rsidRPr="007F2865">
        <w:t>materi</w:t>
      </w:r>
      <w:proofErr w:type="spellEnd"/>
      <w:r w:rsidRPr="007F2865">
        <w:t xml:space="preserve"> </w:t>
      </w:r>
      <w:proofErr w:type="spellStart"/>
      <w:r w:rsidRPr="007F2865">
        <w:t>pembuatannya</w:t>
      </w:r>
      <w:proofErr w:type="spellEnd"/>
      <w:r w:rsidRPr="007F2865">
        <w:t xml:space="preserve"> </w:t>
      </w:r>
      <w:proofErr w:type="spellStart"/>
      <w:r w:rsidRPr="007F2865">
        <w:t>bisa</w:t>
      </w:r>
      <w:proofErr w:type="spellEnd"/>
      <w:r w:rsidRPr="007F2865">
        <w:t xml:space="preserve"> </w:t>
      </w:r>
      <w:proofErr w:type="spellStart"/>
      <w:r w:rsidRPr="007F2865">
        <w:t>beraneka</w:t>
      </w:r>
      <w:proofErr w:type="spellEnd"/>
      <w:r w:rsidRPr="007F2865">
        <w:t xml:space="preserve"> </w:t>
      </w:r>
      <w:proofErr w:type="spellStart"/>
      <w:r w:rsidRPr="007F2865">
        <w:t>rupa</w:t>
      </w:r>
      <w:proofErr w:type="spellEnd"/>
      <w:r w:rsidRPr="007F2865">
        <w:t>.</w:t>
      </w:r>
      <w:proofErr w:type="gramEnd"/>
      <w:r w:rsidRPr="007F2865">
        <w:t xml:space="preserve"> </w:t>
      </w:r>
      <w:proofErr w:type="spellStart"/>
      <w:r w:rsidRPr="007F2865">
        <w:t>Untuk</w:t>
      </w:r>
      <w:proofErr w:type="spellEnd"/>
      <w:r w:rsidRPr="007F2865">
        <w:t xml:space="preserve"> </w:t>
      </w:r>
      <w:proofErr w:type="spellStart"/>
      <w:r w:rsidRPr="007F2865">
        <w:t>kebutuhan</w:t>
      </w:r>
      <w:proofErr w:type="spellEnd"/>
      <w:r w:rsidRPr="007F2865">
        <w:t xml:space="preserve"> </w:t>
      </w:r>
      <w:proofErr w:type="spellStart"/>
      <w:r w:rsidRPr="007F2865">
        <w:t>komersil</w:t>
      </w:r>
      <w:proofErr w:type="spellEnd"/>
      <w:r w:rsidRPr="007F2865">
        <w:t xml:space="preserve"> </w:t>
      </w:r>
      <w:r w:rsidRPr="007F2865">
        <w:rPr>
          <w:rStyle w:val="Emphasis"/>
        </w:rPr>
        <w:t>banner</w:t>
      </w:r>
      <w:r w:rsidRPr="007F2865">
        <w:t xml:space="preserve"> </w:t>
      </w:r>
      <w:proofErr w:type="spellStart"/>
      <w:r w:rsidRPr="007F2865">
        <w:t>dibuat</w:t>
      </w:r>
      <w:proofErr w:type="spellEnd"/>
      <w:r w:rsidRPr="007F2865">
        <w:t xml:space="preserve"> </w:t>
      </w:r>
      <w:proofErr w:type="spellStart"/>
      <w:r w:rsidRPr="007F2865">
        <w:t>dari</w:t>
      </w:r>
      <w:proofErr w:type="spellEnd"/>
      <w:r w:rsidRPr="007F2865">
        <w:t xml:space="preserve"> </w:t>
      </w:r>
      <w:proofErr w:type="spellStart"/>
      <w:r w:rsidRPr="007F2865">
        <w:t>bahan</w:t>
      </w:r>
      <w:proofErr w:type="spellEnd"/>
      <w:r w:rsidRPr="007F2865">
        <w:rPr>
          <w:rStyle w:val="Emphasis"/>
        </w:rPr>
        <w:t xml:space="preserve"> </w:t>
      </w:r>
      <w:proofErr w:type="spellStart"/>
      <w:r w:rsidRPr="007F2865">
        <w:rPr>
          <w:rStyle w:val="Emphasis"/>
        </w:rPr>
        <w:t>vinil</w:t>
      </w:r>
      <w:proofErr w:type="spellEnd"/>
      <w:r w:rsidRPr="007F2865">
        <w:t xml:space="preserve"> </w:t>
      </w:r>
      <w:proofErr w:type="spellStart"/>
      <w:r w:rsidRPr="007F2865">
        <w:t>dan</w:t>
      </w:r>
      <w:proofErr w:type="spellEnd"/>
      <w:r w:rsidRPr="007F2865">
        <w:t xml:space="preserve"> </w:t>
      </w:r>
      <w:proofErr w:type="spellStart"/>
      <w:r w:rsidRPr="007F2865">
        <w:t>dicetak</w:t>
      </w:r>
      <w:proofErr w:type="spellEnd"/>
      <w:r w:rsidRPr="007F2865">
        <w:t xml:space="preserve"> </w:t>
      </w:r>
      <w:proofErr w:type="spellStart"/>
      <w:r w:rsidRPr="007F2865">
        <w:t>dalam</w:t>
      </w:r>
      <w:proofErr w:type="spellEnd"/>
      <w:r w:rsidRPr="007F2865">
        <w:t xml:space="preserve"> </w:t>
      </w:r>
      <w:proofErr w:type="spellStart"/>
      <w:r w:rsidRPr="007F2865">
        <w:t>ukuan</w:t>
      </w:r>
      <w:proofErr w:type="spellEnd"/>
      <w:r w:rsidRPr="007F2865">
        <w:t xml:space="preserve"> </w:t>
      </w:r>
      <w:proofErr w:type="spellStart"/>
      <w:r w:rsidRPr="007F2865">
        <w:t>besar</w:t>
      </w:r>
      <w:proofErr w:type="spellEnd"/>
      <w:r w:rsidRPr="007F2865">
        <w:t xml:space="preserve"> </w:t>
      </w:r>
      <w:proofErr w:type="spellStart"/>
      <w:r w:rsidRPr="007F2865">
        <w:t>dengan</w:t>
      </w:r>
      <w:proofErr w:type="spellEnd"/>
      <w:r w:rsidRPr="007F2865">
        <w:t xml:space="preserve"> </w:t>
      </w:r>
      <w:r w:rsidRPr="007F2865">
        <w:rPr>
          <w:rStyle w:val="Emphasis"/>
        </w:rPr>
        <w:t>ultra-wide format printer inkjet</w:t>
      </w:r>
      <w:r w:rsidRPr="007F2865">
        <w:t xml:space="preserve"> yang </w:t>
      </w:r>
      <w:proofErr w:type="spellStart"/>
      <w:r w:rsidRPr="007F2865">
        <w:t>menggunakan</w:t>
      </w:r>
      <w:proofErr w:type="spellEnd"/>
      <w:r w:rsidRPr="007F2865">
        <w:t xml:space="preserve"> </w:t>
      </w:r>
      <w:proofErr w:type="spellStart"/>
      <w:r w:rsidRPr="007F2865">
        <w:t>pelarut</w:t>
      </w:r>
      <w:proofErr w:type="spellEnd"/>
      <w:r w:rsidRPr="007F2865">
        <w:t xml:space="preserve"> </w:t>
      </w:r>
      <w:proofErr w:type="spellStart"/>
      <w:r w:rsidRPr="007F2865">
        <w:t>tinta</w:t>
      </w:r>
      <w:proofErr w:type="spellEnd"/>
      <w:r w:rsidRPr="007F2865">
        <w:t>.</w:t>
      </w:r>
    </w:p>
    <w:p w:rsidR="00583732" w:rsidRPr="007F2865" w:rsidRDefault="00583732" w:rsidP="007F2865">
      <w:pPr>
        <w:pStyle w:val="Heading4"/>
        <w:keepNext w:val="0"/>
        <w:keepLines w:val="0"/>
        <w:spacing w:before="100" w:beforeAutospacing="1" w:after="100" w:afterAutospacing="1" w:line="360" w:lineRule="auto"/>
        <w:ind w:left="720"/>
        <w:jc w:val="both"/>
        <w:rPr>
          <w:rStyle w:val="Emphasis"/>
          <w:rFonts w:ascii="Times New Roman" w:hAnsi="Times New Roman" w:cs="Times New Roman"/>
          <w:b w:val="0"/>
          <w:i/>
          <w:iCs/>
          <w:sz w:val="24"/>
          <w:szCs w:val="24"/>
        </w:rPr>
      </w:pPr>
      <w:proofErr w:type="spellStart"/>
      <w:r w:rsidRPr="007F2865">
        <w:rPr>
          <w:rFonts w:ascii="Times New Roman" w:hAnsi="Times New Roman" w:cs="Times New Roman"/>
          <w:b w:val="0"/>
          <w:sz w:val="24"/>
          <w:szCs w:val="24"/>
          <w:lang w:val="en-US"/>
        </w:rPr>
        <w:t>Sejarah</w:t>
      </w:r>
      <w:proofErr w:type="spellEnd"/>
      <w:r w:rsidRPr="007F2865">
        <w:rPr>
          <w:rFonts w:ascii="Times New Roman" w:hAnsi="Times New Roman" w:cs="Times New Roman"/>
          <w:b w:val="0"/>
          <w:sz w:val="24"/>
          <w:szCs w:val="24"/>
          <w:lang w:val="en-US"/>
        </w:rPr>
        <w:t xml:space="preserve"> Dan </w:t>
      </w:r>
      <w:proofErr w:type="spellStart"/>
      <w:r w:rsidRPr="007F2865">
        <w:rPr>
          <w:rFonts w:ascii="Times New Roman" w:hAnsi="Times New Roman" w:cs="Times New Roman"/>
          <w:b w:val="0"/>
          <w:sz w:val="24"/>
          <w:szCs w:val="24"/>
          <w:lang w:val="en-US"/>
        </w:rPr>
        <w:t>Perkembangan</w:t>
      </w:r>
      <w:proofErr w:type="spellEnd"/>
      <w:r w:rsidRPr="007F2865">
        <w:rPr>
          <w:rFonts w:ascii="Times New Roman" w:hAnsi="Times New Roman" w:cs="Times New Roman"/>
          <w:b w:val="0"/>
          <w:sz w:val="24"/>
          <w:szCs w:val="24"/>
          <w:lang w:val="en-US"/>
        </w:rPr>
        <w:t xml:space="preserve"> Banner</w:t>
      </w:r>
    </w:p>
    <w:p w:rsidR="00583732" w:rsidRPr="007F2865" w:rsidRDefault="00583732" w:rsidP="007F2865">
      <w:pPr>
        <w:pStyle w:val="NormalWeb"/>
        <w:spacing w:line="360" w:lineRule="auto"/>
        <w:ind w:firstLine="360"/>
        <w:jc w:val="both"/>
      </w:pPr>
      <w:r w:rsidRPr="007F2865">
        <w:rPr>
          <w:rStyle w:val="Emphasis"/>
        </w:rPr>
        <w:t>Banner</w:t>
      </w:r>
      <w:r w:rsidRPr="007F2865">
        <w:t xml:space="preserve"> </w:t>
      </w:r>
      <w:proofErr w:type="spellStart"/>
      <w:r w:rsidRPr="007F2865">
        <w:t>di</w:t>
      </w:r>
      <w:proofErr w:type="spellEnd"/>
      <w:r w:rsidRPr="007F2865">
        <w:t xml:space="preserve"> </w:t>
      </w:r>
      <w:proofErr w:type="spellStart"/>
      <w:r w:rsidRPr="007F2865">
        <w:t>Inggris</w:t>
      </w:r>
      <w:proofErr w:type="spellEnd"/>
      <w:r w:rsidRPr="007F2865">
        <w:t xml:space="preserve"> </w:t>
      </w:r>
      <w:proofErr w:type="spellStart"/>
      <w:r w:rsidRPr="007F2865">
        <w:t>sudah</w:t>
      </w:r>
      <w:proofErr w:type="spellEnd"/>
      <w:r w:rsidRPr="007F2865">
        <w:t xml:space="preserve"> </w:t>
      </w:r>
      <w:proofErr w:type="spellStart"/>
      <w:r w:rsidRPr="007F2865">
        <w:t>dijumpai</w:t>
      </w:r>
      <w:proofErr w:type="spellEnd"/>
      <w:r w:rsidRPr="007F2865">
        <w:t xml:space="preserve"> </w:t>
      </w:r>
      <w:proofErr w:type="spellStart"/>
      <w:r w:rsidRPr="007F2865">
        <w:t>sejak</w:t>
      </w:r>
      <w:proofErr w:type="spellEnd"/>
      <w:r w:rsidRPr="007F2865">
        <w:t xml:space="preserve"> </w:t>
      </w:r>
      <w:proofErr w:type="spellStart"/>
      <w:r w:rsidRPr="007F2865">
        <w:t>tahun</w:t>
      </w:r>
      <w:proofErr w:type="spellEnd"/>
      <w:r w:rsidRPr="007F2865">
        <w:t xml:space="preserve"> 1840-</w:t>
      </w:r>
      <w:proofErr w:type="gramStart"/>
      <w:r w:rsidRPr="007F2865">
        <w:t>an</w:t>
      </w:r>
      <w:proofErr w:type="gramEnd"/>
      <w:r w:rsidRPr="007F2865">
        <w:t xml:space="preserve"> </w:t>
      </w:r>
      <w:proofErr w:type="spellStart"/>
      <w:r w:rsidRPr="007F2865">
        <w:t>dan</w:t>
      </w:r>
      <w:proofErr w:type="spellEnd"/>
      <w:r w:rsidRPr="007F2865">
        <w:t xml:space="preserve"> </w:t>
      </w:r>
      <w:proofErr w:type="spellStart"/>
      <w:r w:rsidRPr="007F2865">
        <w:t>ketika</w:t>
      </w:r>
      <w:proofErr w:type="spellEnd"/>
      <w:r w:rsidRPr="007F2865">
        <w:t xml:space="preserve"> parade </w:t>
      </w:r>
      <w:r w:rsidRPr="007F2865">
        <w:rPr>
          <w:rStyle w:val="Emphasis"/>
        </w:rPr>
        <w:t>May Day</w:t>
      </w:r>
      <w:r w:rsidRPr="007F2865">
        <w:t xml:space="preserve"> </w:t>
      </w:r>
      <w:proofErr w:type="spellStart"/>
      <w:r w:rsidRPr="007F2865">
        <w:t>bisa</w:t>
      </w:r>
      <w:proofErr w:type="spellEnd"/>
      <w:r w:rsidRPr="007F2865">
        <w:t xml:space="preserve"> </w:t>
      </w:r>
      <w:proofErr w:type="spellStart"/>
      <w:r w:rsidRPr="007F2865">
        <w:t>dijumpai</w:t>
      </w:r>
      <w:proofErr w:type="spellEnd"/>
      <w:r w:rsidRPr="007F2865">
        <w:t xml:space="preserve"> banner </w:t>
      </w:r>
      <w:proofErr w:type="spellStart"/>
      <w:r w:rsidRPr="007F2865">
        <w:t>dalam</w:t>
      </w:r>
      <w:proofErr w:type="spellEnd"/>
      <w:r w:rsidRPr="007F2865">
        <w:t xml:space="preserve"> </w:t>
      </w:r>
      <w:proofErr w:type="spellStart"/>
      <w:r w:rsidRPr="007F2865">
        <w:t>jumlah</w:t>
      </w:r>
      <w:proofErr w:type="spellEnd"/>
      <w:r w:rsidRPr="007F2865">
        <w:t xml:space="preserve"> </w:t>
      </w:r>
      <w:proofErr w:type="spellStart"/>
      <w:r w:rsidRPr="007F2865">
        <w:t>ratusan</w:t>
      </w:r>
      <w:proofErr w:type="spellEnd"/>
      <w:r w:rsidRPr="007F2865">
        <w:t xml:space="preserve">. </w:t>
      </w:r>
      <w:proofErr w:type="spellStart"/>
      <w:proofErr w:type="gramStart"/>
      <w:r w:rsidRPr="007F2865">
        <w:t>Ikonografi</w:t>
      </w:r>
      <w:proofErr w:type="spellEnd"/>
      <w:r w:rsidRPr="007F2865">
        <w:t xml:space="preserve"> </w:t>
      </w:r>
      <w:proofErr w:type="spellStart"/>
      <w:r w:rsidRPr="007F2865">
        <w:t>ini</w:t>
      </w:r>
      <w:proofErr w:type="spellEnd"/>
      <w:r w:rsidRPr="007F2865">
        <w:t xml:space="preserve"> </w:t>
      </w:r>
      <w:proofErr w:type="spellStart"/>
      <w:r w:rsidRPr="007F2865">
        <w:t>meliputi</w:t>
      </w:r>
      <w:proofErr w:type="spellEnd"/>
      <w:r w:rsidRPr="007F2865">
        <w:t xml:space="preserve"> banner </w:t>
      </w:r>
      <w:proofErr w:type="spellStart"/>
      <w:r w:rsidRPr="007F2865">
        <w:t>dari</w:t>
      </w:r>
      <w:proofErr w:type="spellEnd"/>
      <w:r w:rsidRPr="007F2865">
        <w:t xml:space="preserve"> </w:t>
      </w:r>
      <w:proofErr w:type="spellStart"/>
      <w:r w:rsidRPr="007F2865">
        <w:t>perusahaan</w:t>
      </w:r>
      <w:proofErr w:type="spellEnd"/>
      <w:r w:rsidRPr="007F2865">
        <w:t xml:space="preserve"> </w:t>
      </w:r>
      <w:proofErr w:type="spellStart"/>
      <w:r w:rsidRPr="007F2865">
        <w:t>tambang</w:t>
      </w:r>
      <w:proofErr w:type="spellEnd"/>
      <w:r w:rsidRPr="007F2865">
        <w:t xml:space="preserve">, </w:t>
      </w:r>
      <w:proofErr w:type="spellStart"/>
      <w:r w:rsidRPr="007F2865">
        <w:t>pabrik</w:t>
      </w:r>
      <w:proofErr w:type="spellEnd"/>
      <w:r w:rsidRPr="007F2865">
        <w:t xml:space="preserve">, </w:t>
      </w:r>
      <w:proofErr w:type="spellStart"/>
      <w:r w:rsidRPr="007F2865">
        <w:t>pesan</w:t>
      </w:r>
      <w:proofErr w:type="spellEnd"/>
      <w:r w:rsidRPr="007F2865">
        <w:t xml:space="preserve"> </w:t>
      </w:r>
      <w:proofErr w:type="spellStart"/>
      <w:r w:rsidRPr="007F2865">
        <w:t>publik</w:t>
      </w:r>
      <w:proofErr w:type="spellEnd"/>
      <w:r w:rsidRPr="007F2865">
        <w:t>.</w:t>
      </w:r>
      <w:proofErr w:type="gramEnd"/>
      <w:r w:rsidRPr="007F2865">
        <w:t xml:space="preserve"> </w:t>
      </w:r>
      <w:proofErr w:type="spellStart"/>
      <w:proofErr w:type="gramStart"/>
      <w:r w:rsidRPr="007F2865">
        <w:t>Sebagian</w:t>
      </w:r>
      <w:proofErr w:type="spellEnd"/>
      <w:r w:rsidRPr="007F2865">
        <w:t xml:space="preserve"> </w:t>
      </w:r>
      <w:proofErr w:type="spellStart"/>
      <w:r w:rsidRPr="007F2865">
        <w:t>besar</w:t>
      </w:r>
      <w:proofErr w:type="spellEnd"/>
      <w:r w:rsidRPr="007F2865">
        <w:t xml:space="preserve"> banner yang </w:t>
      </w:r>
      <w:proofErr w:type="spellStart"/>
      <w:r w:rsidRPr="007F2865">
        <w:t>digunakan</w:t>
      </w:r>
      <w:proofErr w:type="spellEnd"/>
      <w:r w:rsidRPr="007F2865">
        <w:t xml:space="preserve"> </w:t>
      </w:r>
      <w:proofErr w:type="spellStart"/>
      <w:r w:rsidRPr="007F2865">
        <w:t>pada</w:t>
      </w:r>
      <w:proofErr w:type="spellEnd"/>
      <w:r w:rsidRPr="007F2865">
        <w:t xml:space="preserve"> </w:t>
      </w:r>
      <w:proofErr w:type="spellStart"/>
      <w:r w:rsidRPr="007F2865">
        <w:t>masa</w:t>
      </w:r>
      <w:proofErr w:type="spellEnd"/>
      <w:r w:rsidRPr="007F2865">
        <w:t xml:space="preserve"> </w:t>
      </w:r>
      <w:proofErr w:type="spellStart"/>
      <w:r w:rsidRPr="007F2865">
        <w:t>ini</w:t>
      </w:r>
      <w:proofErr w:type="spellEnd"/>
      <w:r w:rsidRPr="007F2865">
        <w:t xml:space="preserve"> </w:t>
      </w:r>
      <w:proofErr w:type="spellStart"/>
      <w:r w:rsidRPr="007F2865">
        <w:t>dominan</w:t>
      </w:r>
      <w:proofErr w:type="spellEnd"/>
      <w:r w:rsidRPr="007F2865">
        <w:t xml:space="preserve"> </w:t>
      </w:r>
      <w:proofErr w:type="spellStart"/>
      <w:r w:rsidRPr="007F2865">
        <w:t>berwarna</w:t>
      </w:r>
      <w:proofErr w:type="spellEnd"/>
      <w:r w:rsidRPr="007F2865">
        <w:t xml:space="preserve"> </w:t>
      </w:r>
      <w:proofErr w:type="spellStart"/>
      <w:r w:rsidRPr="007F2865">
        <w:t>merah</w:t>
      </w:r>
      <w:proofErr w:type="spellEnd"/>
      <w:r w:rsidRPr="007F2865">
        <w:t>.</w:t>
      </w:r>
      <w:proofErr w:type="gramEnd"/>
    </w:p>
    <w:p w:rsidR="00583732" w:rsidRPr="007F2865" w:rsidRDefault="00583732" w:rsidP="007F2865">
      <w:pPr>
        <w:pStyle w:val="NormalWeb"/>
        <w:spacing w:line="360" w:lineRule="auto"/>
        <w:rPr>
          <w:ins w:id="2" w:author="Unknown"/>
        </w:rPr>
      </w:pPr>
      <w:r w:rsidRPr="007F2865">
        <w:rPr>
          <w:noProof/>
        </w:rPr>
        <w:drawing>
          <wp:inline distT="0" distB="0" distL="0" distR="0">
            <wp:extent cx="4362450" cy="1347455"/>
            <wp:effectExtent l="19050" t="0" r="0" b="0"/>
            <wp:docPr id="251" name="Picture 251" descr="https://pbs.twimg.com/profile_banners/490001940/1407770663/1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pbs.twimg.com/profile_banners/490001940/1407770663/1500x500"/>
                    <pic:cNvPicPr>
                      <a:picLocks noChangeAspect="1" noChangeArrowheads="1"/>
                    </pic:cNvPicPr>
                  </pic:nvPicPr>
                  <pic:blipFill>
                    <a:blip r:embed="rId12" cstate="print"/>
                    <a:srcRect/>
                    <a:stretch>
                      <a:fillRect/>
                    </a:stretch>
                  </pic:blipFill>
                  <pic:spPr bwMode="auto">
                    <a:xfrm>
                      <a:off x="0" y="0"/>
                      <a:ext cx="4366469" cy="1348696"/>
                    </a:xfrm>
                    <a:prstGeom prst="rect">
                      <a:avLst/>
                    </a:prstGeom>
                    <a:noFill/>
                    <a:ln w="9525">
                      <a:noFill/>
                      <a:miter lim="800000"/>
                      <a:headEnd/>
                      <a:tailEnd/>
                    </a:ln>
                  </pic:spPr>
                </pic:pic>
              </a:graphicData>
            </a:graphic>
          </wp:inline>
        </w:drawing>
      </w:r>
    </w:p>
    <w:p w:rsidR="00583732" w:rsidRPr="007F2865" w:rsidRDefault="00583732" w:rsidP="007F2865">
      <w:pPr>
        <w:pStyle w:val="NormalWeb"/>
        <w:spacing w:line="360" w:lineRule="auto"/>
        <w:jc w:val="both"/>
      </w:pPr>
      <w:proofErr w:type="spellStart"/>
      <w:r w:rsidRPr="007F2865">
        <w:t>Dalam</w:t>
      </w:r>
      <w:proofErr w:type="spellEnd"/>
      <w:r w:rsidRPr="007F2865">
        <w:t xml:space="preserve"> </w:t>
      </w:r>
      <w:r w:rsidRPr="007F2865">
        <w:rPr>
          <w:rStyle w:val="Emphasis"/>
        </w:rPr>
        <w:t>banner</w:t>
      </w:r>
      <w:r w:rsidRPr="007F2865">
        <w:t xml:space="preserve"> </w:t>
      </w:r>
      <w:proofErr w:type="spellStart"/>
      <w:r w:rsidRPr="007F2865">
        <w:t>olahraga</w:t>
      </w:r>
      <w:proofErr w:type="spellEnd"/>
      <w:r w:rsidRPr="007F2865">
        <w:t xml:space="preserve"> </w:t>
      </w:r>
      <w:proofErr w:type="spellStart"/>
      <w:r w:rsidRPr="007F2865">
        <w:t>ini</w:t>
      </w:r>
      <w:proofErr w:type="spellEnd"/>
      <w:r w:rsidRPr="007F2865">
        <w:t xml:space="preserve"> </w:t>
      </w:r>
      <w:proofErr w:type="spellStart"/>
      <w:r w:rsidRPr="007F2865">
        <w:t>umumnya</w:t>
      </w:r>
      <w:proofErr w:type="spellEnd"/>
      <w:r w:rsidRPr="007F2865">
        <w:t xml:space="preserve"> </w:t>
      </w:r>
      <w:proofErr w:type="spellStart"/>
      <w:r w:rsidRPr="007F2865">
        <w:t>berisi</w:t>
      </w:r>
      <w:proofErr w:type="spellEnd"/>
      <w:r w:rsidRPr="007F2865">
        <w:t xml:space="preserve"> </w:t>
      </w:r>
      <w:proofErr w:type="spellStart"/>
      <w:proofErr w:type="gramStart"/>
      <w:r w:rsidRPr="007F2865">
        <w:t>nama</w:t>
      </w:r>
      <w:proofErr w:type="spellEnd"/>
      <w:proofErr w:type="gramEnd"/>
      <w:r w:rsidRPr="007F2865">
        <w:t xml:space="preserve"> </w:t>
      </w:r>
      <w:proofErr w:type="spellStart"/>
      <w:r w:rsidRPr="007F2865">
        <w:t>atau</w:t>
      </w:r>
      <w:proofErr w:type="spellEnd"/>
      <w:r w:rsidRPr="007F2865">
        <w:t xml:space="preserve"> </w:t>
      </w:r>
      <w:proofErr w:type="spellStart"/>
      <w:r w:rsidRPr="007F2865">
        <w:t>nama</w:t>
      </w:r>
      <w:proofErr w:type="spellEnd"/>
      <w:r w:rsidRPr="007F2865">
        <w:t xml:space="preserve"> </w:t>
      </w:r>
      <w:proofErr w:type="spellStart"/>
      <w:r w:rsidRPr="007F2865">
        <w:t>panggilan</w:t>
      </w:r>
      <w:proofErr w:type="spellEnd"/>
      <w:r w:rsidRPr="007F2865">
        <w:t xml:space="preserve">, </w:t>
      </w:r>
      <w:proofErr w:type="spellStart"/>
      <w:r w:rsidRPr="007F2865">
        <w:t>moto</w:t>
      </w:r>
      <w:proofErr w:type="spellEnd"/>
      <w:r w:rsidRPr="007F2865">
        <w:t xml:space="preserve">, </w:t>
      </w:r>
      <w:proofErr w:type="spellStart"/>
      <w:r w:rsidRPr="007F2865">
        <w:t>dan</w:t>
      </w:r>
      <w:proofErr w:type="spellEnd"/>
      <w:r w:rsidRPr="007F2865">
        <w:t xml:space="preserve"> </w:t>
      </w:r>
      <w:proofErr w:type="spellStart"/>
      <w:r w:rsidRPr="007F2865">
        <w:t>warna</w:t>
      </w:r>
      <w:proofErr w:type="spellEnd"/>
      <w:r w:rsidRPr="007F2865">
        <w:t xml:space="preserve"> </w:t>
      </w:r>
      <w:proofErr w:type="spellStart"/>
      <w:r w:rsidRPr="007F2865">
        <w:t>tim</w:t>
      </w:r>
      <w:proofErr w:type="spellEnd"/>
      <w:r w:rsidRPr="007F2865">
        <w:t xml:space="preserve">. </w:t>
      </w:r>
      <w:proofErr w:type="spellStart"/>
      <w:proofErr w:type="gramStart"/>
      <w:r w:rsidRPr="007F2865">
        <w:t>Jadi</w:t>
      </w:r>
      <w:proofErr w:type="spellEnd"/>
      <w:r w:rsidRPr="007F2865">
        <w:t xml:space="preserve"> </w:t>
      </w:r>
      <w:r w:rsidRPr="007F2865">
        <w:rPr>
          <w:rStyle w:val="Emphasis"/>
        </w:rPr>
        <w:t>banner</w:t>
      </w:r>
      <w:r w:rsidRPr="007F2865">
        <w:t xml:space="preserve"> </w:t>
      </w:r>
      <w:proofErr w:type="spellStart"/>
      <w:r w:rsidRPr="007F2865">
        <w:t>dewasa</w:t>
      </w:r>
      <w:proofErr w:type="spellEnd"/>
      <w:r w:rsidRPr="007F2865">
        <w:t xml:space="preserve"> </w:t>
      </w:r>
      <w:proofErr w:type="spellStart"/>
      <w:r w:rsidRPr="007F2865">
        <w:t>ini</w:t>
      </w:r>
      <w:proofErr w:type="spellEnd"/>
      <w:r w:rsidRPr="007F2865">
        <w:t xml:space="preserve"> </w:t>
      </w:r>
      <w:proofErr w:type="spellStart"/>
      <w:r w:rsidRPr="007F2865">
        <w:t>tak</w:t>
      </w:r>
      <w:proofErr w:type="spellEnd"/>
      <w:r w:rsidRPr="007F2865">
        <w:t xml:space="preserve"> </w:t>
      </w:r>
      <w:proofErr w:type="spellStart"/>
      <w:r w:rsidRPr="007F2865">
        <w:t>hanya</w:t>
      </w:r>
      <w:proofErr w:type="spellEnd"/>
      <w:r w:rsidRPr="007F2865">
        <w:t xml:space="preserve"> </w:t>
      </w:r>
      <w:proofErr w:type="spellStart"/>
      <w:r w:rsidRPr="007F2865">
        <w:t>sebagai</w:t>
      </w:r>
      <w:proofErr w:type="spellEnd"/>
      <w:r w:rsidRPr="007F2865">
        <w:t xml:space="preserve"> </w:t>
      </w:r>
      <w:proofErr w:type="spellStart"/>
      <w:r w:rsidRPr="007F2865">
        <w:t>lambang</w:t>
      </w:r>
      <w:proofErr w:type="spellEnd"/>
      <w:r w:rsidRPr="007F2865">
        <w:t xml:space="preserve">, </w:t>
      </w:r>
      <w:proofErr w:type="spellStart"/>
      <w:r w:rsidRPr="007F2865">
        <w:t>namun</w:t>
      </w:r>
      <w:proofErr w:type="spellEnd"/>
      <w:r w:rsidRPr="007F2865">
        <w:t xml:space="preserve"> </w:t>
      </w:r>
      <w:proofErr w:type="spellStart"/>
      <w:r w:rsidRPr="007F2865">
        <w:t>juga</w:t>
      </w:r>
      <w:proofErr w:type="spellEnd"/>
      <w:r w:rsidRPr="007F2865">
        <w:t xml:space="preserve"> </w:t>
      </w:r>
      <w:proofErr w:type="spellStart"/>
      <w:r w:rsidRPr="007F2865">
        <w:t>sebagai</w:t>
      </w:r>
      <w:proofErr w:type="spellEnd"/>
      <w:r w:rsidRPr="007F2865">
        <w:t xml:space="preserve"> media </w:t>
      </w:r>
      <w:proofErr w:type="spellStart"/>
      <w:r w:rsidRPr="007F2865">
        <w:t>promosi</w:t>
      </w:r>
      <w:proofErr w:type="spellEnd"/>
      <w:r w:rsidRPr="007F2865">
        <w:t>.</w:t>
      </w:r>
      <w:proofErr w:type="gramEnd"/>
    </w:p>
    <w:p w:rsidR="00037364" w:rsidRPr="007F2865" w:rsidRDefault="00B62BB8" w:rsidP="007F2865">
      <w:pPr>
        <w:spacing w:line="360" w:lineRule="auto"/>
        <w:rPr>
          <w:rFonts w:ascii="Times New Roman" w:hAnsi="Times New Roman" w:cs="Times New Roman"/>
          <w:b/>
          <w:bCs/>
          <w:sz w:val="24"/>
          <w:szCs w:val="24"/>
          <w:lang w:val="en-US"/>
        </w:rPr>
      </w:pPr>
      <w:r w:rsidRPr="007F2865">
        <w:rPr>
          <w:rFonts w:ascii="Times New Roman" w:hAnsi="Times New Roman" w:cs="Times New Roman"/>
          <w:b/>
          <w:bCs/>
          <w:sz w:val="24"/>
          <w:szCs w:val="24"/>
          <w:lang w:val="en-US"/>
        </w:rPr>
        <w:lastRenderedPageBreak/>
        <w:t>B.</w:t>
      </w:r>
      <w:r w:rsidR="00037364" w:rsidRPr="007F2865">
        <w:rPr>
          <w:rFonts w:ascii="Times New Roman" w:hAnsi="Times New Roman" w:cs="Times New Roman"/>
          <w:b/>
          <w:bCs/>
          <w:sz w:val="24"/>
          <w:szCs w:val="24"/>
          <w:lang w:val="en-US"/>
        </w:rPr>
        <w:t>PEMBAHASAN</w:t>
      </w:r>
    </w:p>
    <w:p w:rsidR="00BA3DA3" w:rsidRPr="007F2865" w:rsidRDefault="00BA3DA3" w:rsidP="007F2865">
      <w:pPr>
        <w:spacing w:line="360" w:lineRule="auto"/>
        <w:ind w:firstLine="720"/>
        <w:rPr>
          <w:rFonts w:ascii="Times New Roman" w:hAnsi="Times New Roman" w:cs="Times New Roman"/>
          <w:b/>
          <w:bCs/>
          <w:sz w:val="24"/>
          <w:szCs w:val="24"/>
          <w:lang w:val="en-US"/>
        </w:rPr>
      </w:pPr>
      <w:r w:rsidRPr="007F2865">
        <w:rPr>
          <w:rFonts w:ascii="Times New Roman" w:hAnsi="Times New Roman" w:cs="Times New Roman"/>
          <w:b/>
          <w:bCs/>
          <w:sz w:val="24"/>
          <w:szCs w:val="24"/>
          <w:lang w:val="en-US"/>
        </w:rPr>
        <w:t>PENGERTIAN PROSEDUR</w:t>
      </w:r>
    </w:p>
    <w:p w:rsidR="00BA3DA3" w:rsidRPr="007F2865" w:rsidRDefault="00BA3DA3" w:rsidP="007F2865">
      <w:pPr>
        <w:spacing w:line="360" w:lineRule="auto"/>
        <w:ind w:firstLine="720"/>
        <w:rPr>
          <w:rFonts w:ascii="Times New Roman" w:hAnsi="Times New Roman" w:cs="Times New Roman"/>
          <w:sz w:val="24"/>
          <w:szCs w:val="24"/>
          <w:lang w:val="en-US"/>
        </w:rPr>
      </w:pPr>
      <w:r w:rsidRPr="007F2865">
        <w:rPr>
          <w:rFonts w:ascii="Times New Roman" w:hAnsi="Times New Roman" w:cs="Times New Roman"/>
          <w:sz w:val="24"/>
          <w:szCs w:val="24"/>
        </w:rPr>
        <w:t xml:space="preserve"> Pengertian Prosedur Prosedur adalah serangkaian aksi yang spesifik, tindakan atau operasi yangharus dijalankan atau dieksekusi dengan cara yang baku (sama) agar selalu memperole hasil</w:t>
      </w:r>
      <w:r w:rsidRPr="007F2865">
        <w:rPr>
          <w:rFonts w:ascii="Times New Roman" w:hAnsi="Times New Roman" w:cs="Times New Roman"/>
          <w:sz w:val="24"/>
          <w:szCs w:val="24"/>
          <w:lang w:val="en-US"/>
        </w:rPr>
        <w:t xml:space="preserve"> </w:t>
      </w:r>
      <w:r w:rsidRPr="007F2865">
        <w:rPr>
          <w:rFonts w:ascii="Times New Roman" w:hAnsi="Times New Roman" w:cs="Times New Roman"/>
          <w:sz w:val="24"/>
          <w:szCs w:val="24"/>
        </w:rPr>
        <w:t>yan</w:t>
      </w:r>
      <w:r w:rsidRPr="007F2865">
        <w:rPr>
          <w:rFonts w:ascii="Times New Roman" w:hAnsi="Times New Roman" w:cs="Times New Roman"/>
          <w:sz w:val="24"/>
          <w:szCs w:val="24"/>
          <w:lang w:val="en-US"/>
        </w:rPr>
        <w:t>g</w:t>
      </w:r>
      <w:r w:rsidRPr="007F2865">
        <w:rPr>
          <w:rFonts w:ascii="Times New Roman" w:hAnsi="Times New Roman" w:cs="Times New Roman"/>
          <w:sz w:val="24"/>
          <w:szCs w:val="24"/>
        </w:rPr>
        <w:t xml:space="preserve">sama dari keadaan yang sama, semisal prosedur kesehatan dan keselamatan kerja. </w:t>
      </w:r>
      <w:r w:rsidRPr="007F2865">
        <w:rPr>
          <w:rFonts w:ascii="Times New Roman" w:hAnsi="Times New Roman" w:cs="Times New Roman"/>
          <w:sz w:val="24"/>
          <w:szCs w:val="24"/>
          <w:lang w:val="en-US"/>
        </w:rPr>
        <w:t xml:space="preserve"> </w:t>
      </w:r>
    </w:p>
    <w:p w:rsidR="00BA3DA3" w:rsidRPr="007F2865" w:rsidRDefault="00BA3DA3" w:rsidP="007F2865">
      <w:pPr>
        <w:spacing w:line="360" w:lineRule="auto"/>
        <w:ind w:firstLine="720"/>
        <w:rPr>
          <w:rFonts w:ascii="Times New Roman" w:hAnsi="Times New Roman" w:cs="Times New Roman"/>
          <w:sz w:val="24"/>
          <w:szCs w:val="24"/>
          <w:lang w:val="en-US"/>
        </w:rPr>
      </w:pPr>
      <w:r w:rsidRPr="007F2865">
        <w:rPr>
          <w:rFonts w:ascii="Times New Roman" w:hAnsi="Times New Roman" w:cs="Times New Roman"/>
          <w:sz w:val="24"/>
          <w:szCs w:val="24"/>
        </w:rPr>
        <w:t>Lebih tepatnya, kata ini bisa mengindikasikan rangkaian aktivitas, tugas- tugas, langkahlangkah, keputusan-keputusan, perhitungan-perhitungan dan proses-proses, yang dijalankan melaluiserangkaian pekerjaan yang menghasilkan suatu tujuan yang diinginkan, suatu produk atau sebua</w:t>
      </w:r>
      <w:r w:rsidRPr="007F2865">
        <w:rPr>
          <w:rFonts w:ascii="Times New Roman" w:hAnsi="Times New Roman" w:cs="Times New Roman"/>
          <w:sz w:val="24"/>
          <w:szCs w:val="24"/>
          <w:lang w:val="en-US"/>
        </w:rPr>
        <w:t>h</w:t>
      </w:r>
      <w:r w:rsidRPr="007F2865">
        <w:rPr>
          <w:rFonts w:ascii="Times New Roman" w:hAnsi="Times New Roman" w:cs="Times New Roman"/>
          <w:sz w:val="24"/>
          <w:szCs w:val="24"/>
        </w:rPr>
        <w:t xml:space="preserve">akibat. Sebuah prosedur biasanya mengakibatkan sebuah perubahan. </w:t>
      </w:r>
      <w:r w:rsidR="007D508E" w:rsidRPr="007F2865">
        <w:rPr>
          <w:rFonts w:ascii="Times New Roman" w:hAnsi="Times New Roman" w:cs="Times New Roman"/>
          <w:sz w:val="24"/>
          <w:szCs w:val="24"/>
        </w:rPr>
        <w:t>Pengertian Audio.</w:t>
      </w:r>
    </w:p>
    <w:p w:rsidR="00BA3DA3" w:rsidRPr="007F2865" w:rsidRDefault="00BA3DA3" w:rsidP="007F2865">
      <w:pPr>
        <w:spacing w:line="360" w:lineRule="auto"/>
        <w:rPr>
          <w:rFonts w:ascii="Times New Roman" w:hAnsi="Times New Roman" w:cs="Times New Roman"/>
          <w:b/>
          <w:bCs/>
          <w:sz w:val="24"/>
          <w:szCs w:val="24"/>
          <w:lang w:val="en-US"/>
        </w:rPr>
      </w:pPr>
      <w:r w:rsidRPr="007F2865">
        <w:rPr>
          <w:rFonts w:ascii="Times New Roman" w:hAnsi="Times New Roman" w:cs="Times New Roman"/>
          <w:b/>
          <w:bCs/>
          <w:sz w:val="24"/>
          <w:szCs w:val="24"/>
          <w:lang w:val="en-US"/>
        </w:rPr>
        <w:t>PENGERTIAN BANNER</w:t>
      </w:r>
    </w:p>
    <w:p w:rsidR="00BA3DA3" w:rsidRPr="007F2865" w:rsidRDefault="00BA3DA3" w:rsidP="007F2865">
      <w:pPr>
        <w:spacing w:line="360" w:lineRule="auto"/>
        <w:ind w:firstLine="720"/>
        <w:rPr>
          <w:rFonts w:ascii="Times New Roman" w:hAnsi="Times New Roman" w:cs="Times New Roman"/>
          <w:sz w:val="24"/>
          <w:szCs w:val="24"/>
          <w:lang w:val="en-US"/>
        </w:rPr>
      </w:pPr>
      <w:r w:rsidRPr="007F2865">
        <w:rPr>
          <w:rFonts w:ascii="Times New Roman" w:hAnsi="Times New Roman" w:cs="Times New Roman"/>
          <w:sz w:val="24"/>
          <w:szCs w:val="24"/>
        </w:rPr>
        <w:t>Banner adalah sebagai identitas sebuah blog atau website selain itu fungsi dari banner ialah sebagai media iklan, promosi, publikasi, menjalin persahabatan dan berbagai kepentingan lainnya. Berbagai jenis dan ukuran standar banner yang biasanya dipergunakan dalam blog atau site di media internet. Banner itu artinya ialah gambar, kebanyakan dibuat dengan ukuran kecil yang biasanya dimasukkan atau disisipkan di sebuah halaman web</w:t>
      </w:r>
      <w:r w:rsidRPr="007F2865">
        <w:rPr>
          <w:rFonts w:ascii="Times New Roman" w:hAnsi="Times New Roman" w:cs="Times New Roman"/>
          <w:sz w:val="24"/>
          <w:szCs w:val="24"/>
          <w:lang w:val="en-US"/>
        </w:rPr>
        <w:t>.</w:t>
      </w:r>
    </w:p>
    <w:p w:rsidR="00222754" w:rsidRPr="007F2865" w:rsidRDefault="00222754" w:rsidP="007F2865">
      <w:pPr>
        <w:spacing w:line="360" w:lineRule="auto"/>
        <w:rPr>
          <w:rFonts w:ascii="Times New Roman" w:hAnsi="Times New Roman" w:cs="Times New Roman"/>
          <w:b/>
          <w:bCs/>
          <w:sz w:val="24"/>
          <w:szCs w:val="24"/>
          <w:lang w:val="en-US"/>
        </w:rPr>
      </w:pPr>
      <w:r w:rsidRPr="007F2865">
        <w:rPr>
          <w:rFonts w:ascii="Times New Roman" w:hAnsi="Times New Roman" w:cs="Times New Roman"/>
          <w:b/>
          <w:bCs/>
          <w:sz w:val="24"/>
          <w:szCs w:val="24"/>
          <w:lang w:val="en-US"/>
        </w:rPr>
        <w:t xml:space="preserve">JENIS </w:t>
      </w:r>
      <w:proofErr w:type="spellStart"/>
      <w:r w:rsidRPr="007F2865">
        <w:rPr>
          <w:rFonts w:ascii="Times New Roman" w:hAnsi="Times New Roman" w:cs="Times New Roman"/>
          <w:b/>
          <w:bCs/>
          <w:sz w:val="24"/>
          <w:szCs w:val="24"/>
          <w:lang w:val="en-US"/>
        </w:rPr>
        <w:t>JENIS</w:t>
      </w:r>
      <w:proofErr w:type="spellEnd"/>
      <w:r w:rsidRPr="007F2865">
        <w:rPr>
          <w:rFonts w:ascii="Times New Roman" w:hAnsi="Times New Roman" w:cs="Times New Roman"/>
          <w:b/>
          <w:bCs/>
          <w:sz w:val="24"/>
          <w:szCs w:val="24"/>
          <w:lang w:val="en-US"/>
        </w:rPr>
        <w:t xml:space="preserve"> BANNER</w:t>
      </w:r>
    </w:p>
    <w:p w:rsidR="00222754" w:rsidRPr="007F2865" w:rsidRDefault="00222754" w:rsidP="007F2865">
      <w:pPr>
        <w:spacing w:line="360" w:lineRule="auto"/>
        <w:rPr>
          <w:rFonts w:ascii="Times New Roman" w:hAnsi="Times New Roman" w:cs="Times New Roman"/>
          <w:sz w:val="24"/>
          <w:szCs w:val="24"/>
        </w:rPr>
      </w:pPr>
      <w:r w:rsidRPr="007F2865">
        <w:rPr>
          <w:rFonts w:ascii="Times New Roman" w:hAnsi="Times New Roman" w:cs="Times New Roman"/>
          <w:b/>
          <w:bCs/>
          <w:sz w:val="24"/>
          <w:szCs w:val="24"/>
        </w:rPr>
        <w:t>Berikut jenis-jenis banner yang biasanya sering digunakan.</w:t>
      </w:r>
    </w:p>
    <w:p w:rsidR="00222754" w:rsidRPr="007F2865" w:rsidRDefault="00222754" w:rsidP="007F2865">
      <w:pPr>
        <w:numPr>
          <w:ilvl w:val="0"/>
          <w:numId w:val="24"/>
        </w:numPr>
        <w:spacing w:before="100" w:beforeAutospacing="1" w:after="100" w:afterAutospacing="1" w:line="360" w:lineRule="auto"/>
        <w:rPr>
          <w:rFonts w:ascii="Times New Roman" w:hAnsi="Times New Roman" w:cs="Times New Roman"/>
          <w:sz w:val="24"/>
          <w:szCs w:val="24"/>
        </w:rPr>
      </w:pPr>
      <w:r w:rsidRPr="007F2865">
        <w:rPr>
          <w:rFonts w:ascii="Times New Roman" w:hAnsi="Times New Roman" w:cs="Times New Roman"/>
          <w:sz w:val="24"/>
          <w:szCs w:val="24"/>
        </w:rPr>
        <w:t>X-</w:t>
      </w:r>
      <w:r w:rsidRPr="007F2865">
        <w:rPr>
          <w:rFonts w:ascii="Times New Roman" w:hAnsi="Times New Roman" w:cs="Times New Roman"/>
          <w:b/>
          <w:bCs/>
          <w:sz w:val="24"/>
          <w:szCs w:val="24"/>
        </w:rPr>
        <w:t>Banner</w:t>
      </w:r>
      <w:r w:rsidRPr="007F2865">
        <w:rPr>
          <w:rFonts w:ascii="Times New Roman" w:hAnsi="Times New Roman" w:cs="Times New Roman"/>
          <w:sz w:val="24"/>
          <w:szCs w:val="24"/>
        </w:rPr>
        <w:t xml:space="preserve"> </w:t>
      </w:r>
    </w:p>
    <w:p w:rsidR="00222754" w:rsidRPr="007F2865" w:rsidRDefault="00222754" w:rsidP="007F2865">
      <w:pPr>
        <w:numPr>
          <w:ilvl w:val="0"/>
          <w:numId w:val="24"/>
        </w:numPr>
        <w:spacing w:before="100" w:beforeAutospacing="1" w:after="100" w:afterAutospacing="1" w:line="360" w:lineRule="auto"/>
        <w:rPr>
          <w:rFonts w:ascii="Times New Roman" w:hAnsi="Times New Roman" w:cs="Times New Roman"/>
          <w:sz w:val="24"/>
          <w:szCs w:val="24"/>
        </w:rPr>
      </w:pPr>
      <w:r w:rsidRPr="007F2865">
        <w:rPr>
          <w:rFonts w:ascii="Times New Roman" w:hAnsi="Times New Roman" w:cs="Times New Roman"/>
          <w:sz w:val="24"/>
          <w:szCs w:val="24"/>
        </w:rPr>
        <w:t>Mini X-</w:t>
      </w:r>
      <w:r w:rsidRPr="007F2865">
        <w:rPr>
          <w:rFonts w:ascii="Times New Roman" w:hAnsi="Times New Roman" w:cs="Times New Roman"/>
          <w:b/>
          <w:bCs/>
          <w:sz w:val="24"/>
          <w:szCs w:val="24"/>
        </w:rPr>
        <w:t>Banner</w:t>
      </w:r>
    </w:p>
    <w:p w:rsidR="00222754" w:rsidRPr="007F2865" w:rsidRDefault="00222754" w:rsidP="007F2865">
      <w:pPr>
        <w:numPr>
          <w:ilvl w:val="0"/>
          <w:numId w:val="24"/>
        </w:numPr>
        <w:spacing w:before="100" w:beforeAutospacing="1" w:after="100" w:afterAutospacing="1" w:line="360" w:lineRule="auto"/>
        <w:rPr>
          <w:rFonts w:ascii="Times New Roman" w:hAnsi="Times New Roman" w:cs="Times New Roman"/>
          <w:sz w:val="24"/>
          <w:szCs w:val="24"/>
        </w:rPr>
      </w:pPr>
      <w:r w:rsidRPr="007F2865">
        <w:rPr>
          <w:rFonts w:ascii="Times New Roman" w:hAnsi="Times New Roman" w:cs="Times New Roman"/>
          <w:sz w:val="24"/>
          <w:szCs w:val="24"/>
        </w:rPr>
        <w:t>Y-</w:t>
      </w:r>
      <w:r w:rsidRPr="007F2865">
        <w:rPr>
          <w:rFonts w:ascii="Times New Roman" w:hAnsi="Times New Roman" w:cs="Times New Roman"/>
          <w:b/>
          <w:bCs/>
          <w:sz w:val="24"/>
          <w:szCs w:val="24"/>
        </w:rPr>
        <w:t>Banner</w:t>
      </w:r>
      <w:r w:rsidRPr="007F2865">
        <w:rPr>
          <w:rFonts w:ascii="Times New Roman" w:hAnsi="Times New Roman" w:cs="Times New Roman"/>
          <w:sz w:val="24"/>
          <w:szCs w:val="24"/>
        </w:rPr>
        <w:t xml:space="preserve"> </w:t>
      </w:r>
    </w:p>
    <w:p w:rsidR="00222754" w:rsidRPr="007F2865" w:rsidRDefault="00222754" w:rsidP="007F2865">
      <w:pPr>
        <w:numPr>
          <w:ilvl w:val="0"/>
          <w:numId w:val="24"/>
        </w:numPr>
        <w:spacing w:before="100" w:beforeAutospacing="1" w:after="100" w:afterAutospacing="1" w:line="360" w:lineRule="auto"/>
        <w:rPr>
          <w:rFonts w:ascii="Times New Roman" w:hAnsi="Times New Roman" w:cs="Times New Roman"/>
          <w:sz w:val="24"/>
          <w:szCs w:val="24"/>
        </w:rPr>
      </w:pPr>
      <w:r w:rsidRPr="007F2865">
        <w:rPr>
          <w:rFonts w:ascii="Times New Roman" w:hAnsi="Times New Roman" w:cs="Times New Roman"/>
          <w:sz w:val="24"/>
          <w:szCs w:val="24"/>
        </w:rPr>
        <w:t xml:space="preserve">Roll </w:t>
      </w:r>
      <w:r w:rsidRPr="007F2865">
        <w:rPr>
          <w:rFonts w:ascii="Times New Roman" w:hAnsi="Times New Roman" w:cs="Times New Roman"/>
          <w:b/>
          <w:bCs/>
          <w:sz w:val="24"/>
          <w:szCs w:val="24"/>
        </w:rPr>
        <w:t>Banner</w:t>
      </w:r>
      <w:r w:rsidRPr="007F2865">
        <w:rPr>
          <w:rFonts w:ascii="Times New Roman" w:hAnsi="Times New Roman" w:cs="Times New Roman"/>
          <w:sz w:val="24"/>
          <w:szCs w:val="24"/>
        </w:rPr>
        <w:t xml:space="preserve"> </w:t>
      </w:r>
    </w:p>
    <w:p w:rsidR="00FD7BC6" w:rsidRPr="007F2865" w:rsidRDefault="00222754" w:rsidP="007F2865">
      <w:pPr>
        <w:numPr>
          <w:ilvl w:val="0"/>
          <w:numId w:val="24"/>
        </w:numPr>
        <w:spacing w:before="100" w:beforeAutospacing="1" w:after="100" w:afterAutospacing="1" w:line="360" w:lineRule="auto"/>
        <w:rPr>
          <w:rFonts w:ascii="Times New Roman" w:hAnsi="Times New Roman" w:cs="Times New Roman"/>
          <w:sz w:val="24"/>
          <w:szCs w:val="24"/>
        </w:rPr>
      </w:pPr>
      <w:r w:rsidRPr="007F2865">
        <w:rPr>
          <w:rFonts w:ascii="Times New Roman" w:hAnsi="Times New Roman" w:cs="Times New Roman"/>
          <w:sz w:val="24"/>
          <w:szCs w:val="24"/>
        </w:rPr>
        <w:t xml:space="preserve">Giant </w:t>
      </w:r>
      <w:r w:rsidRPr="007F2865">
        <w:rPr>
          <w:rFonts w:ascii="Times New Roman" w:hAnsi="Times New Roman" w:cs="Times New Roman"/>
          <w:b/>
          <w:bCs/>
          <w:sz w:val="24"/>
          <w:szCs w:val="24"/>
        </w:rPr>
        <w:t>Banne</w:t>
      </w:r>
    </w:p>
    <w:p w:rsidR="00756588" w:rsidRPr="007F2865" w:rsidRDefault="00756588" w:rsidP="007F2865">
      <w:pPr>
        <w:spacing w:before="100" w:beforeAutospacing="1" w:after="100" w:afterAutospacing="1" w:line="360" w:lineRule="auto"/>
        <w:ind w:left="720"/>
        <w:rPr>
          <w:rFonts w:ascii="Times New Roman" w:hAnsi="Times New Roman" w:cs="Times New Roman"/>
          <w:sz w:val="24"/>
          <w:szCs w:val="24"/>
          <w:lang w:val="en-US"/>
        </w:rPr>
      </w:pPr>
    </w:p>
    <w:p w:rsidR="006F2C84" w:rsidRPr="007F2865" w:rsidRDefault="006F2C84" w:rsidP="007F2865">
      <w:pPr>
        <w:spacing w:before="100" w:beforeAutospacing="1" w:after="100" w:afterAutospacing="1" w:line="360" w:lineRule="auto"/>
        <w:rPr>
          <w:rFonts w:ascii="Times New Roman" w:hAnsi="Times New Roman" w:cs="Times New Roman"/>
          <w:sz w:val="24"/>
          <w:szCs w:val="24"/>
          <w:lang w:val="en-US"/>
        </w:rPr>
      </w:pPr>
    </w:p>
    <w:p w:rsidR="00B350E2" w:rsidRPr="007F2865" w:rsidRDefault="00B350E2" w:rsidP="007F2865">
      <w:pPr>
        <w:spacing w:before="100" w:beforeAutospacing="1" w:after="100" w:afterAutospacing="1" w:line="360" w:lineRule="auto"/>
        <w:rPr>
          <w:rFonts w:ascii="Times New Roman" w:hAnsi="Times New Roman" w:cs="Times New Roman"/>
          <w:sz w:val="24"/>
          <w:szCs w:val="24"/>
          <w:lang w:val="en-US"/>
        </w:rPr>
      </w:pPr>
    </w:p>
    <w:p w:rsidR="00222754" w:rsidRPr="007F2865" w:rsidRDefault="00222754" w:rsidP="007F2865">
      <w:pPr>
        <w:spacing w:line="360" w:lineRule="auto"/>
        <w:rPr>
          <w:rFonts w:ascii="Times New Roman" w:hAnsi="Times New Roman" w:cs="Times New Roman"/>
          <w:b/>
          <w:bCs/>
          <w:sz w:val="24"/>
          <w:szCs w:val="24"/>
          <w:lang w:val="en-US"/>
        </w:rPr>
      </w:pPr>
      <w:r w:rsidRPr="007F2865">
        <w:rPr>
          <w:rFonts w:ascii="Times New Roman" w:hAnsi="Times New Roman" w:cs="Times New Roman"/>
          <w:b/>
          <w:bCs/>
          <w:sz w:val="24"/>
          <w:szCs w:val="24"/>
          <w:lang w:val="en-US"/>
        </w:rPr>
        <w:lastRenderedPageBreak/>
        <w:t>JENIS BANNER BERDASARKAN UKURAN</w:t>
      </w:r>
    </w:p>
    <w:p w:rsidR="00222754" w:rsidRPr="007F2865" w:rsidRDefault="00222754" w:rsidP="007F2865">
      <w:pPr>
        <w:pStyle w:val="NormalWeb"/>
        <w:spacing w:line="360" w:lineRule="auto"/>
        <w:ind w:firstLine="360"/>
        <w:jc w:val="both"/>
      </w:pPr>
      <w:proofErr w:type="spellStart"/>
      <w:proofErr w:type="gramStart"/>
      <w:r w:rsidRPr="007F2865">
        <w:t>Berbagai</w:t>
      </w:r>
      <w:proofErr w:type="spellEnd"/>
      <w:r w:rsidRPr="007F2865">
        <w:t xml:space="preserve"> </w:t>
      </w:r>
      <w:proofErr w:type="spellStart"/>
      <w:r w:rsidRPr="007F2865">
        <w:t>ukuran</w:t>
      </w:r>
      <w:proofErr w:type="spellEnd"/>
      <w:r w:rsidRPr="007F2865">
        <w:t xml:space="preserve"> </w:t>
      </w:r>
      <w:proofErr w:type="spellStart"/>
      <w:r w:rsidRPr="007F2865">
        <w:t>utama</w:t>
      </w:r>
      <w:proofErr w:type="spellEnd"/>
      <w:r w:rsidRPr="007F2865">
        <w:t xml:space="preserve"> banner.</w:t>
      </w:r>
      <w:proofErr w:type="gramEnd"/>
      <w:r w:rsidRPr="007F2865">
        <w:t xml:space="preserve"> Banner </w:t>
      </w:r>
      <w:proofErr w:type="spellStart"/>
      <w:r w:rsidRPr="007F2865">
        <w:t>ukuran</w:t>
      </w:r>
      <w:proofErr w:type="spellEnd"/>
      <w:r w:rsidRPr="007F2865">
        <w:t xml:space="preserve"> </w:t>
      </w:r>
      <w:proofErr w:type="spellStart"/>
      <w:r w:rsidRPr="007F2865">
        <w:t>standar</w:t>
      </w:r>
      <w:proofErr w:type="spellEnd"/>
      <w:r w:rsidRPr="007F2865">
        <w:t xml:space="preserve"> </w:t>
      </w:r>
      <w:proofErr w:type="spellStart"/>
      <w:r w:rsidRPr="007F2865">
        <w:t>pada</w:t>
      </w:r>
      <w:proofErr w:type="spellEnd"/>
      <w:r w:rsidRPr="007F2865">
        <w:t xml:space="preserve"> </w:t>
      </w:r>
      <w:proofErr w:type="spellStart"/>
      <w:r w:rsidRPr="007F2865">
        <w:t>umumnya</w:t>
      </w:r>
      <w:proofErr w:type="spellEnd"/>
      <w:r w:rsidRPr="007F2865">
        <w:t xml:space="preserve"> </w:t>
      </w:r>
      <w:proofErr w:type="spellStart"/>
      <w:r w:rsidRPr="007F2865">
        <w:t>untuk</w:t>
      </w:r>
      <w:proofErr w:type="spellEnd"/>
      <w:r w:rsidRPr="007F2865">
        <w:t xml:space="preserve"> </w:t>
      </w:r>
      <w:proofErr w:type="spellStart"/>
      <w:r w:rsidRPr="007F2865">
        <w:t>kepentingan</w:t>
      </w:r>
      <w:proofErr w:type="spellEnd"/>
      <w:r w:rsidRPr="007F2865">
        <w:t xml:space="preserve"> </w:t>
      </w:r>
      <w:proofErr w:type="spellStart"/>
      <w:r w:rsidRPr="007F2865">
        <w:t>iklan</w:t>
      </w:r>
      <w:proofErr w:type="spellEnd"/>
      <w:r w:rsidRPr="007F2865">
        <w:t xml:space="preserve"> </w:t>
      </w:r>
      <w:proofErr w:type="spellStart"/>
      <w:r w:rsidRPr="007F2865">
        <w:t>atau</w:t>
      </w:r>
      <w:proofErr w:type="spellEnd"/>
      <w:r w:rsidRPr="007F2865">
        <w:t xml:space="preserve"> </w:t>
      </w:r>
      <w:proofErr w:type="spellStart"/>
      <w:r w:rsidRPr="007F2865">
        <w:t>promosi</w:t>
      </w:r>
      <w:proofErr w:type="spellEnd"/>
      <w:r w:rsidRPr="007F2865">
        <w:t xml:space="preserve"> “window pop-up” </w:t>
      </w:r>
      <w:proofErr w:type="spellStart"/>
      <w:r w:rsidRPr="007F2865">
        <w:t>sebagai</w:t>
      </w:r>
      <w:proofErr w:type="spellEnd"/>
      <w:r w:rsidRPr="007F2865">
        <w:t xml:space="preserve"> </w:t>
      </w:r>
      <w:proofErr w:type="spellStart"/>
      <w:r w:rsidRPr="007F2865">
        <w:t>contoh</w:t>
      </w:r>
      <w:proofErr w:type="spellEnd"/>
      <w:r w:rsidRPr="007F2865">
        <w:t xml:space="preserve"> </w:t>
      </w:r>
      <w:proofErr w:type="spellStart"/>
      <w:r w:rsidRPr="007F2865">
        <w:t>yaitu</w:t>
      </w:r>
      <w:proofErr w:type="spellEnd"/>
      <w:r w:rsidRPr="007F2865">
        <w:t>:</w:t>
      </w:r>
    </w:p>
    <w:p w:rsidR="00222754" w:rsidRPr="007F2865" w:rsidRDefault="00222754" w:rsidP="007F2865">
      <w:pPr>
        <w:numPr>
          <w:ilvl w:val="0"/>
          <w:numId w:val="12"/>
        </w:numPr>
        <w:spacing w:before="100" w:beforeAutospacing="1" w:after="100" w:afterAutospacing="1" w:line="360" w:lineRule="auto"/>
        <w:jc w:val="both"/>
        <w:rPr>
          <w:rFonts w:ascii="Times New Roman" w:hAnsi="Times New Roman" w:cs="Times New Roman"/>
          <w:sz w:val="24"/>
          <w:szCs w:val="24"/>
        </w:rPr>
      </w:pPr>
      <w:r w:rsidRPr="007F2865">
        <w:rPr>
          <w:rFonts w:ascii="Times New Roman" w:hAnsi="Times New Roman" w:cs="Times New Roman"/>
          <w:sz w:val="24"/>
          <w:szCs w:val="24"/>
        </w:rPr>
        <w:t>Banner ukuran standar pada umumnya untuk kepentingan iklan atau promosi “window pop-up” sebagai contoh yaitu:</w:t>
      </w:r>
    </w:p>
    <w:p w:rsidR="00222754" w:rsidRPr="007F2865" w:rsidRDefault="00222754" w:rsidP="007F2865">
      <w:pPr>
        <w:pStyle w:val="NormalWeb"/>
        <w:spacing w:line="360" w:lineRule="auto"/>
        <w:rPr>
          <w:ins w:id="3" w:author="Unknown"/>
        </w:rPr>
      </w:pPr>
      <w:r w:rsidRPr="007F2865">
        <w:t>300 x 250 IMU / Pixel “Medium Rectangle”</w:t>
      </w:r>
      <w:r w:rsidRPr="007F2865">
        <w:br/>
        <w:t>250 x 250 IMU / Pixel “Square Pop-up”</w:t>
      </w:r>
      <w:r w:rsidRPr="007F2865">
        <w:br/>
        <w:t>240 x 400 IMU / Pixel “Vertical Rectangle”</w:t>
      </w:r>
      <w:r w:rsidRPr="007F2865">
        <w:br/>
        <w:t>336 x 280 IMU / Pixel “Large Rectangle”</w:t>
      </w:r>
      <w:r w:rsidRPr="007F2865">
        <w:br/>
        <w:t>180 x 150 IMU / Pixel “Rectangle”</w:t>
      </w:r>
    </w:p>
    <w:p w:rsidR="00222754" w:rsidRPr="007F2865" w:rsidRDefault="00222754" w:rsidP="007F2865">
      <w:pPr>
        <w:numPr>
          <w:ilvl w:val="0"/>
          <w:numId w:val="13"/>
        </w:numPr>
        <w:spacing w:before="100" w:beforeAutospacing="1" w:after="100" w:afterAutospacing="1" w:line="360" w:lineRule="auto"/>
        <w:jc w:val="both"/>
        <w:rPr>
          <w:rFonts w:ascii="Times New Roman" w:hAnsi="Times New Roman" w:cs="Times New Roman"/>
          <w:sz w:val="24"/>
          <w:szCs w:val="24"/>
        </w:rPr>
      </w:pPr>
      <w:r w:rsidRPr="007F2865">
        <w:rPr>
          <w:rFonts w:ascii="Times New Roman" w:hAnsi="Times New Roman" w:cs="Times New Roman"/>
          <w:sz w:val="24"/>
          <w:szCs w:val="24"/>
        </w:rPr>
        <w:t>Banner dan buttons merupakan jenis banner yang dipergunakan pada blog atau situs di media internet ukurannya antara lain yaitu:</w:t>
      </w:r>
    </w:p>
    <w:p w:rsidR="00222754" w:rsidRPr="007F2865" w:rsidRDefault="00222754" w:rsidP="007F2865">
      <w:pPr>
        <w:pStyle w:val="NormalWeb"/>
        <w:spacing w:line="360" w:lineRule="auto"/>
      </w:pPr>
      <w:r w:rsidRPr="007F2865">
        <w:t>468 x 60 IMU / Pixel “Full Banner”</w:t>
      </w:r>
      <w:r w:rsidRPr="007F2865">
        <w:br/>
        <w:t>234 x 60 IMU / Pixel “Half Banner”</w:t>
      </w:r>
      <w:r w:rsidRPr="007F2865">
        <w:br/>
        <w:t xml:space="preserve">88 x 31 IMU / </w:t>
      </w:r>
      <w:proofErr w:type="spellStart"/>
      <w:r w:rsidRPr="007F2865">
        <w:t>PIxel</w:t>
      </w:r>
      <w:proofErr w:type="spellEnd"/>
      <w:r w:rsidRPr="007F2865">
        <w:t xml:space="preserve"> “Micro Bar”</w:t>
      </w:r>
      <w:r w:rsidRPr="007F2865">
        <w:br/>
        <w:t>120 x 90 IMU / Pixel “Button 1”</w:t>
      </w:r>
      <w:r w:rsidRPr="007F2865">
        <w:br/>
        <w:t>120 x 60 IMU / Pixel “Button 2”</w:t>
      </w:r>
      <w:r w:rsidRPr="007F2865">
        <w:br/>
        <w:t>120 x 240 IMU / Pixel “</w:t>
      </w:r>
      <w:proofErr w:type="spellStart"/>
      <w:r w:rsidRPr="007F2865">
        <w:t>Verical</w:t>
      </w:r>
      <w:proofErr w:type="spellEnd"/>
      <w:r w:rsidRPr="007F2865">
        <w:t xml:space="preserve"> Banner”</w:t>
      </w:r>
      <w:r w:rsidRPr="007F2865">
        <w:br/>
        <w:t>125 x 125 IMU / Pixel “</w:t>
      </w:r>
      <w:proofErr w:type="spellStart"/>
      <w:r w:rsidRPr="007F2865">
        <w:t>Suara</w:t>
      </w:r>
      <w:proofErr w:type="spellEnd"/>
      <w:r w:rsidRPr="007F2865">
        <w:t xml:space="preserve"> Button”</w:t>
      </w:r>
      <w:r w:rsidRPr="007F2865">
        <w:br/>
        <w:t>728 x 90 IMU / Pixel “</w:t>
      </w:r>
      <w:proofErr w:type="spellStart"/>
      <w:r w:rsidRPr="007F2865">
        <w:t>Leaderboard</w:t>
      </w:r>
      <w:proofErr w:type="spellEnd"/>
      <w:r w:rsidRPr="007F2865">
        <w:t>”</w:t>
      </w:r>
    </w:p>
    <w:p w:rsidR="00BA3DA3" w:rsidRPr="007F2865" w:rsidRDefault="00BA3DA3" w:rsidP="007F2865">
      <w:pPr>
        <w:spacing w:line="360" w:lineRule="auto"/>
        <w:jc w:val="center"/>
        <w:rPr>
          <w:rFonts w:ascii="Times New Roman" w:hAnsi="Times New Roman" w:cs="Times New Roman"/>
          <w:b/>
          <w:bCs/>
          <w:sz w:val="24"/>
          <w:szCs w:val="24"/>
          <w:lang w:val="en-US"/>
        </w:rPr>
      </w:pPr>
    </w:p>
    <w:p w:rsidR="00BA3DA3" w:rsidRPr="007F2865" w:rsidRDefault="00BA3DA3" w:rsidP="007F2865">
      <w:pPr>
        <w:spacing w:line="360" w:lineRule="auto"/>
        <w:jc w:val="center"/>
        <w:rPr>
          <w:rFonts w:ascii="Times New Roman" w:hAnsi="Times New Roman" w:cs="Times New Roman"/>
          <w:b/>
          <w:bCs/>
          <w:sz w:val="24"/>
          <w:szCs w:val="24"/>
          <w:lang w:val="en-US"/>
        </w:rPr>
      </w:pPr>
    </w:p>
    <w:p w:rsidR="00BA3DA3" w:rsidRPr="007F2865" w:rsidRDefault="00BA3DA3" w:rsidP="007F2865">
      <w:pPr>
        <w:spacing w:line="360" w:lineRule="auto"/>
        <w:jc w:val="center"/>
        <w:rPr>
          <w:rFonts w:ascii="Times New Roman" w:hAnsi="Times New Roman" w:cs="Times New Roman"/>
          <w:b/>
          <w:bCs/>
          <w:sz w:val="24"/>
          <w:szCs w:val="24"/>
          <w:lang w:val="en-US"/>
        </w:rPr>
      </w:pPr>
    </w:p>
    <w:p w:rsidR="00BA3DA3" w:rsidRPr="007F2865" w:rsidRDefault="00BA3DA3" w:rsidP="007F2865">
      <w:pPr>
        <w:spacing w:line="360" w:lineRule="auto"/>
        <w:jc w:val="center"/>
        <w:rPr>
          <w:rFonts w:ascii="Times New Roman" w:hAnsi="Times New Roman" w:cs="Times New Roman"/>
          <w:b/>
          <w:bCs/>
          <w:sz w:val="24"/>
          <w:szCs w:val="24"/>
          <w:lang w:val="en-US"/>
        </w:rPr>
      </w:pPr>
    </w:p>
    <w:p w:rsidR="00BA3DA3" w:rsidRPr="007F2865" w:rsidRDefault="00BA3DA3" w:rsidP="007F2865">
      <w:pPr>
        <w:spacing w:line="360" w:lineRule="auto"/>
        <w:jc w:val="center"/>
        <w:rPr>
          <w:rFonts w:ascii="Times New Roman" w:hAnsi="Times New Roman" w:cs="Times New Roman"/>
          <w:b/>
          <w:bCs/>
          <w:sz w:val="24"/>
          <w:szCs w:val="24"/>
          <w:lang w:val="en-US"/>
        </w:rPr>
      </w:pPr>
    </w:p>
    <w:p w:rsidR="00B62BB8" w:rsidRPr="007F2865" w:rsidRDefault="00B62BB8" w:rsidP="007F2865">
      <w:pPr>
        <w:spacing w:line="360" w:lineRule="auto"/>
        <w:jc w:val="center"/>
        <w:rPr>
          <w:rFonts w:ascii="Times New Roman" w:hAnsi="Times New Roman" w:cs="Times New Roman"/>
          <w:b/>
          <w:bCs/>
          <w:sz w:val="24"/>
          <w:szCs w:val="24"/>
          <w:lang w:val="en-US"/>
        </w:rPr>
      </w:pPr>
    </w:p>
    <w:p w:rsidR="00B62BB8" w:rsidRPr="007F2865" w:rsidRDefault="00B62BB8" w:rsidP="007F2865">
      <w:pPr>
        <w:spacing w:line="360" w:lineRule="auto"/>
        <w:jc w:val="center"/>
        <w:rPr>
          <w:rFonts w:ascii="Times New Roman" w:hAnsi="Times New Roman" w:cs="Times New Roman"/>
          <w:b/>
          <w:bCs/>
          <w:sz w:val="24"/>
          <w:szCs w:val="24"/>
          <w:lang w:val="en-US"/>
        </w:rPr>
      </w:pPr>
    </w:p>
    <w:p w:rsidR="00B62BB8" w:rsidRPr="007F2865" w:rsidRDefault="00B62BB8" w:rsidP="007F2865">
      <w:pPr>
        <w:spacing w:after="0" w:line="360" w:lineRule="auto"/>
        <w:ind w:left="360"/>
        <w:jc w:val="center"/>
        <w:rPr>
          <w:rFonts w:ascii="Times New Roman" w:eastAsia="Times New Roman" w:hAnsi="Times New Roman" w:cs="Times New Roman"/>
          <w:b/>
          <w:sz w:val="24"/>
          <w:szCs w:val="24"/>
          <w:lang w:val="en-US"/>
        </w:rPr>
      </w:pPr>
      <w:r w:rsidRPr="007F2865">
        <w:rPr>
          <w:rFonts w:ascii="Times New Roman" w:eastAsia="Times New Roman" w:hAnsi="Times New Roman" w:cs="Times New Roman"/>
          <w:b/>
          <w:sz w:val="24"/>
          <w:szCs w:val="24"/>
        </w:rPr>
        <w:lastRenderedPageBreak/>
        <w:t xml:space="preserve">BUKU </w:t>
      </w:r>
      <w:r w:rsidRPr="007F2865">
        <w:rPr>
          <w:rFonts w:ascii="Times New Roman" w:eastAsia="Times New Roman" w:hAnsi="Times New Roman" w:cs="Times New Roman"/>
          <w:b/>
          <w:sz w:val="24"/>
          <w:szCs w:val="24"/>
          <w:lang w:val="en-US"/>
        </w:rPr>
        <w:t>TATA TERTIB</w:t>
      </w:r>
    </w:p>
    <w:p w:rsidR="00B62BB8" w:rsidRPr="007F2865" w:rsidRDefault="00B62BB8" w:rsidP="007F2865">
      <w:pPr>
        <w:spacing w:after="0" w:line="360" w:lineRule="auto"/>
        <w:rPr>
          <w:rFonts w:ascii="Times New Roman" w:eastAsia="Times New Roman" w:hAnsi="Times New Roman" w:cs="Times New Roman"/>
          <w:b/>
          <w:sz w:val="24"/>
          <w:szCs w:val="24"/>
          <w:lang w:val="en-US"/>
        </w:rPr>
      </w:pPr>
      <w:r w:rsidRPr="007F2865">
        <w:rPr>
          <w:rFonts w:ascii="Times New Roman" w:eastAsia="Times New Roman" w:hAnsi="Times New Roman" w:cs="Times New Roman"/>
          <w:b/>
          <w:sz w:val="24"/>
          <w:szCs w:val="24"/>
        </w:rPr>
        <w:t xml:space="preserve">Proses Pencetakan Buku </w:t>
      </w:r>
      <w:r w:rsidRPr="007F2865">
        <w:rPr>
          <w:rFonts w:ascii="Times New Roman" w:eastAsia="Times New Roman" w:hAnsi="Times New Roman" w:cs="Times New Roman"/>
          <w:b/>
          <w:sz w:val="24"/>
          <w:szCs w:val="24"/>
          <w:lang w:val="en-US"/>
        </w:rPr>
        <w:t xml:space="preserve">Tata </w:t>
      </w:r>
      <w:proofErr w:type="spellStart"/>
      <w:r w:rsidRPr="007F2865">
        <w:rPr>
          <w:rFonts w:ascii="Times New Roman" w:eastAsia="Times New Roman" w:hAnsi="Times New Roman" w:cs="Times New Roman"/>
          <w:b/>
          <w:sz w:val="24"/>
          <w:szCs w:val="24"/>
          <w:lang w:val="en-US"/>
        </w:rPr>
        <w:t>Tertib</w:t>
      </w:r>
      <w:proofErr w:type="spellEnd"/>
    </w:p>
    <w:p w:rsidR="00B62BB8" w:rsidRPr="007F2865" w:rsidRDefault="00B62BB8" w:rsidP="007F2865">
      <w:pPr>
        <w:spacing w:after="0" w:line="360" w:lineRule="auto"/>
        <w:ind w:firstLine="720"/>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Proses Pencetakan Buku merupakan proses ketika mesin percetakan memindahkan tulisan atau gambar, baik secara satuan maupun missal ke atas kertas dengan menggunakan tinta.</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Ada 3 tahap penting meliputi proses pra cetak, proses produksi atau percetakan dan proses finising</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1. Pra Cetak</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Proses pra cetak merupakan proses menyiapkan file yang akan dicetak. Pengerjaan mencakup persiapan bidang cetak, pengecekan terhadap kelengkapan data, ketepatan warna, imposisi dan output.</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Langkah-langkah Pra Cetak :</w:t>
      </w:r>
    </w:p>
    <w:p w:rsidR="00B62BB8" w:rsidRPr="007F2865" w:rsidRDefault="00B62BB8" w:rsidP="007F2865">
      <w:pPr>
        <w:pStyle w:val="ListParagraph"/>
        <w:numPr>
          <w:ilvl w:val="0"/>
          <w:numId w:val="10"/>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Membuat desain</w:t>
      </w:r>
    </w:p>
    <w:p w:rsidR="00B62BB8" w:rsidRPr="007F2865" w:rsidRDefault="00B62BB8" w:rsidP="007F2865">
      <w:pPr>
        <w:pStyle w:val="ListParagraph"/>
        <w:numPr>
          <w:ilvl w:val="0"/>
          <w:numId w:val="10"/>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Mengatur ukuran cover</w:t>
      </w:r>
    </w:p>
    <w:p w:rsidR="00B62BB8" w:rsidRPr="007F2865" w:rsidRDefault="00B62BB8" w:rsidP="007F2865">
      <w:pPr>
        <w:pStyle w:val="ListParagraph"/>
        <w:numPr>
          <w:ilvl w:val="0"/>
          <w:numId w:val="10"/>
        </w:numPr>
        <w:spacing w:after="0" w:line="360" w:lineRule="auto"/>
        <w:rPr>
          <w:rFonts w:ascii="Times New Roman" w:eastAsia="Times New Roman" w:hAnsi="Times New Roman" w:cs="Times New Roman"/>
          <w:sz w:val="24"/>
          <w:szCs w:val="24"/>
        </w:rPr>
      </w:pPr>
      <w:proofErr w:type="spellStart"/>
      <w:r w:rsidRPr="007F2865">
        <w:rPr>
          <w:rFonts w:ascii="Times New Roman" w:eastAsia="Times New Roman" w:hAnsi="Times New Roman" w:cs="Times New Roman"/>
          <w:sz w:val="24"/>
          <w:szCs w:val="24"/>
          <w:lang w:val="en-US"/>
        </w:rPr>
        <w:t>Mengatur</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ukuran</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kertas</w:t>
      </w:r>
      <w:proofErr w:type="spellEnd"/>
    </w:p>
    <w:p w:rsidR="00B62BB8" w:rsidRPr="007F2865" w:rsidRDefault="00B62BB8" w:rsidP="007F2865">
      <w:pPr>
        <w:pStyle w:val="ListParagraph"/>
        <w:numPr>
          <w:ilvl w:val="0"/>
          <w:numId w:val="10"/>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Menyusun ukuran di printer</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2. Produksi atau Pencetakan</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Produksi atau pencetakan merupakan pemindahan tulisan atau gambar dari mesin cetak ke atas kertas.</w:t>
      </w:r>
    </w:p>
    <w:p w:rsidR="00B62BB8" w:rsidRPr="007F2865" w:rsidRDefault="00B62BB8" w:rsidP="007F2865">
      <w:pPr>
        <w:spacing w:after="0" w:line="360" w:lineRule="auto"/>
        <w:rPr>
          <w:rFonts w:ascii="Times New Roman" w:eastAsia="Times New Roman" w:hAnsi="Times New Roman" w:cs="Times New Roman"/>
          <w:sz w:val="24"/>
          <w:szCs w:val="24"/>
          <w:lang w:val="en-US"/>
        </w:rPr>
      </w:pPr>
      <w:r w:rsidRPr="007F2865">
        <w:rPr>
          <w:rFonts w:ascii="Times New Roman" w:eastAsia="Times New Roman" w:hAnsi="Times New Roman" w:cs="Times New Roman"/>
          <w:sz w:val="24"/>
          <w:szCs w:val="24"/>
        </w:rPr>
        <w:t>Langkah-langkah pencetakan :</w:t>
      </w:r>
    </w:p>
    <w:p w:rsidR="00B62BB8" w:rsidRPr="007F2865" w:rsidRDefault="00B62BB8" w:rsidP="007F2865">
      <w:pPr>
        <w:pStyle w:val="ListParagraph"/>
        <w:numPr>
          <w:ilvl w:val="0"/>
          <w:numId w:val="28"/>
        </w:numPr>
        <w:spacing w:after="0" w:line="360" w:lineRule="auto"/>
        <w:rPr>
          <w:rFonts w:ascii="Times New Roman" w:eastAsia="Times New Roman" w:hAnsi="Times New Roman" w:cs="Times New Roman"/>
          <w:sz w:val="24"/>
          <w:szCs w:val="24"/>
        </w:rPr>
      </w:pPr>
      <w:proofErr w:type="spellStart"/>
      <w:r w:rsidRPr="007F2865">
        <w:rPr>
          <w:rFonts w:ascii="Times New Roman" w:eastAsia="Times New Roman" w:hAnsi="Times New Roman" w:cs="Times New Roman"/>
          <w:sz w:val="24"/>
          <w:szCs w:val="24"/>
          <w:lang w:val="en-US"/>
        </w:rPr>
        <w:t>Untuk</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kertas</w:t>
      </w:r>
      <w:proofErr w:type="spellEnd"/>
      <w:r w:rsidRPr="007F2865">
        <w:rPr>
          <w:rFonts w:ascii="Times New Roman" w:eastAsia="Times New Roman" w:hAnsi="Times New Roman" w:cs="Times New Roman"/>
          <w:sz w:val="24"/>
          <w:szCs w:val="24"/>
          <w:lang w:val="en-US"/>
        </w:rPr>
        <w:t xml:space="preserve"> </w:t>
      </w:r>
      <w:proofErr w:type="spellStart"/>
      <w:r w:rsidRPr="007F2865">
        <w:rPr>
          <w:rFonts w:ascii="Times New Roman" w:eastAsia="Times New Roman" w:hAnsi="Times New Roman" w:cs="Times New Roman"/>
          <w:sz w:val="24"/>
          <w:szCs w:val="24"/>
          <w:lang w:val="en-US"/>
        </w:rPr>
        <w:t>menggunakan</w:t>
      </w:r>
      <w:proofErr w:type="spellEnd"/>
      <w:r w:rsidRPr="007F2865">
        <w:rPr>
          <w:rFonts w:ascii="Times New Roman" w:eastAsia="Times New Roman" w:hAnsi="Times New Roman" w:cs="Times New Roman"/>
          <w:sz w:val="24"/>
          <w:szCs w:val="24"/>
          <w:lang w:val="en-US"/>
        </w:rPr>
        <w:t xml:space="preserve"> HVS cover </w:t>
      </w:r>
      <w:proofErr w:type="spellStart"/>
      <w:r w:rsidRPr="007F2865">
        <w:rPr>
          <w:rFonts w:ascii="Times New Roman" w:eastAsia="Times New Roman" w:hAnsi="Times New Roman" w:cs="Times New Roman"/>
          <w:sz w:val="24"/>
          <w:szCs w:val="24"/>
          <w:lang w:val="en-US"/>
        </w:rPr>
        <w:t>menggunakan</w:t>
      </w:r>
      <w:proofErr w:type="spellEnd"/>
      <w:r w:rsidRPr="007F2865">
        <w:rPr>
          <w:rFonts w:ascii="Times New Roman" w:eastAsia="Times New Roman" w:hAnsi="Times New Roman" w:cs="Times New Roman"/>
          <w:sz w:val="24"/>
          <w:szCs w:val="24"/>
          <w:lang w:val="en-US"/>
        </w:rPr>
        <w:t xml:space="preserve"> Glory plus</w:t>
      </w:r>
    </w:p>
    <w:p w:rsidR="00B62BB8" w:rsidRPr="007F2865" w:rsidRDefault="00B62BB8" w:rsidP="007F2865">
      <w:pPr>
        <w:pStyle w:val="ListParagraph"/>
        <w:numPr>
          <w:ilvl w:val="0"/>
          <w:numId w:val="28"/>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Masukan kertas pada Tray</w:t>
      </w:r>
    </w:p>
    <w:p w:rsidR="00B62BB8" w:rsidRPr="007F2865" w:rsidRDefault="00B62BB8" w:rsidP="007F2865">
      <w:pPr>
        <w:pStyle w:val="ListParagraph"/>
        <w:numPr>
          <w:ilvl w:val="0"/>
          <w:numId w:val="28"/>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Ukuran A4</w:t>
      </w:r>
    </w:p>
    <w:p w:rsidR="00B62BB8" w:rsidRPr="007F2865" w:rsidRDefault="00B62BB8" w:rsidP="007F2865">
      <w:pPr>
        <w:pStyle w:val="ListParagraph"/>
        <w:numPr>
          <w:ilvl w:val="0"/>
          <w:numId w:val="28"/>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 xml:space="preserve">Atur di printer dengan pilih </w:t>
      </w:r>
      <w:r w:rsidRPr="007F2865">
        <w:rPr>
          <w:rFonts w:ascii="Times New Roman" w:eastAsia="Times New Roman" w:hAnsi="Times New Roman" w:cs="Times New Roman"/>
          <w:sz w:val="24"/>
          <w:szCs w:val="24"/>
          <w:lang w:val="en-US"/>
        </w:rPr>
        <w:t>1</w:t>
      </w:r>
      <w:r w:rsidRPr="007F2865">
        <w:rPr>
          <w:rFonts w:ascii="Times New Roman" w:eastAsia="Times New Roman" w:hAnsi="Times New Roman" w:cs="Times New Roman"/>
          <w:sz w:val="24"/>
          <w:szCs w:val="24"/>
        </w:rPr>
        <w:t>-sided print</w:t>
      </w:r>
    </w:p>
    <w:p w:rsidR="00B62BB8" w:rsidRPr="007F2865" w:rsidRDefault="00B62BB8" w:rsidP="007F2865">
      <w:pPr>
        <w:pStyle w:val="ListParagraph"/>
        <w:numPr>
          <w:ilvl w:val="0"/>
          <w:numId w:val="28"/>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 xml:space="preserve">Print </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3. Finising</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Finising merupakan pekerjaan terakhir berupa penjilidan, lipatan susun, menjahit, nomorator, membungkus dan sebagainya.</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Langkah-langkah finising :</w:t>
      </w:r>
      <w:r w:rsidRPr="007F2865">
        <w:rPr>
          <w:rFonts w:ascii="Times New Roman" w:eastAsia="Times New Roman" w:hAnsi="Times New Roman" w:cs="Times New Roman"/>
          <w:sz w:val="24"/>
          <w:szCs w:val="24"/>
        </w:rPr>
        <w:tab/>
      </w:r>
    </w:p>
    <w:p w:rsidR="00B62BB8" w:rsidRPr="007F2865" w:rsidRDefault="00B62BB8" w:rsidP="007F2865">
      <w:pPr>
        <w:pStyle w:val="ListParagraph"/>
        <w:numPr>
          <w:ilvl w:val="0"/>
          <w:numId w:val="29"/>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Potong dan sisir kertas</w:t>
      </w:r>
    </w:p>
    <w:p w:rsidR="00B62BB8" w:rsidRPr="007F2865" w:rsidRDefault="00B62BB8" w:rsidP="007F2865">
      <w:pPr>
        <w:pStyle w:val="ListParagraph"/>
        <w:numPr>
          <w:ilvl w:val="0"/>
          <w:numId w:val="29"/>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Menyusun halaman buku</w:t>
      </w:r>
    </w:p>
    <w:p w:rsidR="00B62BB8" w:rsidRPr="007F2865" w:rsidRDefault="00B62BB8" w:rsidP="007F2865">
      <w:pPr>
        <w:pStyle w:val="ListParagraph"/>
        <w:numPr>
          <w:ilvl w:val="0"/>
          <w:numId w:val="29"/>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Satukan buku di staples</w:t>
      </w:r>
    </w:p>
    <w:p w:rsidR="00B62BB8" w:rsidRPr="007F2865" w:rsidRDefault="00B62BB8" w:rsidP="007F2865">
      <w:pPr>
        <w:pStyle w:val="ListParagraph"/>
        <w:numPr>
          <w:ilvl w:val="0"/>
          <w:numId w:val="29"/>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 xml:space="preserve">Packing </w:t>
      </w:r>
    </w:p>
    <w:p w:rsidR="00B62BB8" w:rsidRPr="007F2865" w:rsidRDefault="00B62BB8" w:rsidP="007F2865">
      <w:pPr>
        <w:spacing w:after="0" w:line="360" w:lineRule="auto"/>
        <w:ind w:left="360"/>
        <w:jc w:val="center"/>
        <w:rPr>
          <w:rFonts w:ascii="Times New Roman" w:eastAsia="Times New Roman" w:hAnsi="Times New Roman" w:cs="Times New Roman"/>
          <w:b/>
          <w:sz w:val="24"/>
          <w:szCs w:val="24"/>
        </w:rPr>
      </w:pPr>
      <w:r w:rsidRPr="007F2865">
        <w:rPr>
          <w:rFonts w:ascii="Times New Roman" w:eastAsia="Times New Roman" w:hAnsi="Times New Roman" w:cs="Times New Roman"/>
          <w:b/>
          <w:sz w:val="24"/>
          <w:szCs w:val="24"/>
        </w:rPr>
        <w:lastRenderedPageBreak/>
        <w:t>BUKU KENANGAN</w:t>
      </w:r>
    </w:p>
    <w:p w:rsidR="00B62BB8" w:rsidRPr="007F2865" w:rsidRDefault="00B62BB8" w:rsidP="007F2865">
      <w:pPr>
        <w:spacing w:after="0" w:line="360" w:lineRule="auto"/>
        <w:ind w:left="360"/>
        <w:jc w:val="center"/>
        <w:rPr>
          <w:rFonts w:ascii="Times New Roman" w:eastAsia="Times New Roman" w:hAnsi="Times New Roman" w:cs="Times New Roman"/>
          <w:b/>
          <w:sz w:val="24"/>
          <w:szCs w:val="24"/>
        </w:rPr>
      </w:pPr>
    </w:p>
    <w:p w:rsidR="00B62BB8" w:rsidRPr="007F2865" w:rsidRDefault="00B62BB8" w:rsidP="007F2865">
      <w:pPr>
        <w:spacing w:after="0" w:line="360" w:lineRule="auto"/>
        <w:rPr>
          <w:rFonts w:ascii="Times New Roman" w:eastAsia="Times New Roman" w:hAnsi="Times New Roman" w:cs="Times New Roman"/>
          <w:b/>
          <w:sz w:val="24"/>
          <w:szCs w:val="24"/>
        </w:rPr>
      </w:pPr>
      <w:r w:rsidRPr="007F2865">
        <w:rPr>
          <w:rFonts w:ascii="Times New Roman" w:eastAsia="Times New Roman" w:hAnsi="Times New Roman" w:cs="Times New Roman"/>
          <w:b/>
          <w:sz w:val="24"/>
          <w:szCs w:val="24"/>
        </w:rPr>
        <w:t>Proses Pencetakan Buku Kenangan</w:t>
      </w:r>
    </w:p>
    <w:p w:rsidR="00B62BB8" w:rsidRPr="007F2865" w:rsidRDefault="00B62BB8" w:rsidP="007F2865">
      <w:pPr>
        <w:spacing w:after="0" w:line="360" w:lineRule="auto"/>
        <w:ind w:firstLine="720"/>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Proses Pencetakan Buku merupakan proses ketika mesin percetakan memindahkan tulisan atau gambar, baik secara satuan maupun missal ke atas kertas dengan menggunakan tinta.</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Ada 3 tahap penting meliputi proses pra cetak, proses produksi atau percetakan dan proses finising</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1. Pra Cetak</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Proses pra cetak merupakan proses menyiapkan file yang akan dicetak. Pengerjaan mencakup persiapan bidang cetak, pengecekan terhadap kelengkapan data, ketepatan warna, imposisi dan output.</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Langkah-langkah Pra Cetak :</w:t>
      </w:r>
    </w:p>
    <w:p w:rsidR="00B62BB8" w:rsidRPr="007F2865" w:rsidRDefault="00B62BB8" w:rsidP="007F2865">
      <w:pPr>
        <w:pStyle w:val="ListParagraph"/>
        <w:numPr>
          <w:ilvl w:val="0"/>
          <w:numId w:val="10"/>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Membuat desain</w:t>
      </w:r>
    </w:p>
    <w:p w:rsidR="00B62BB8" w:rsidRPr="007F2865" w:rsidRDefault="00B62BB8" w:rsidP="007F2865">
      <w:pPr>
        <w:pStyle w:val="ListParagraph"/>
        <w:numPr>
          <w:ilvl w:val="0"/>
          <w:numId w:val="10"/>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Mengatur ukuran cover</w:t>
      </w:r>
    </w:p>
    <w:p w:rsidR="00B62BB8" w:rsidRPr="007F2865" w:rsidRDefault="00B62BB8" w:rsidP="007F2865">
      <w:pPr>
        <w:pStyle w:val="ListParagraph"/>
        <w:numPr>
          <w:ilvl w:val="0"/>
          <w:numId w:val="10"/>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Menyusun ukuran di printer</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2. Produksi atau Pencetakan</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Produksi atau pencetakan merupakan pemindahan tulisan atau gambar dari mesin cetak ke atas kertas.</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Langkah-langkah pencetakan :</w:t>
      </w:r>
    </w:p>
    <w:p w:rsidR="00B62BB8" w:rsidRPr="007F2865" w:rsidRDefault="00B62BB8" w:rsidP="007F2865">
      <w:pPr>
        <w:pStyle w:val="ListParagraph"/>
        <w:numPr>
          <w:ilvl w:val="0"/>
          <w:numId w:val="28"/>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Masukan kertas pada Tray</w:t>
      </w:r>
    </w:p>
    <w:p w:rsidR="00B62BB8" w:rsidRPr="007F2865" w:rsidRDefault="00B62BB8" w:rsidP="007F2865">
      <w:pPr>
        <w:pStyle w:val="ListParagraph"/>
        <w:numPr>
          <w:ilvl w:val="0"/>
          <w:numId w:val="28"/>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Ukuran A4</w:t>
      </w:r>
    </w:p>
    <w:p w:rsidR="00B62BB8" w:rsidRPr="007F2865" w:rsidRDefault="00B62BB8" w:rsidP="007F2865">
      <w:pPr>
        <w:pStyle w:val="ListParagraph"/>
        <w:numPr>
          <w:ilvl w:val="0"/>
          <w:numId w:val="28"/>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Atur di printer dengan pilih 2-sided print</w:t>
      </w:r>
    </w:p>
    <w:p w:rsidR="00B62BB8" w:rsidRPr="007F2865" w:rsidRDefault="00B62BB8" w:rsidP="007F2865">
      <w:pPr>
        <w:pStyle w:val="ListParagraph"/>
        <w:numPr>
          <w:ilvl w:val="0"/>
          <w:numId w:val="28"/>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 xml:space="preserve">Print </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3. Finising</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Finising merupakan pekerjaan terakhir berupa penjilidan, lipatan susun, menjahit, nomorator, membungkus dan sebagainya.</w:t>
      </w:r>
    </w:p>
    <w:p w:rsidR="00B62BB8" w:rsidRPr="007F2865" w:rsidRDefault="00B62BB8" w:rsidP="007F2865">
      <w:p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Langkah-langkah finising :</w:t>
      </w:r>
    </w:p>
    <w:p w:rsidR="00B62BB8" w:rsidRPr="007F2865" w:rsidRDefault="00B62BB8" w:rsidP="007F2865">
      <w:pPr>
        <w:pStyle w:val="ListParagraph"/>
        <w:numPr>
          <w:ilvl w:val="0"/>
          <w:numId w:val="29"/>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Pond cover buku</w:t>
      </w:r>
      <w:r w:rsidRPr="007F2865">
        <w:rPr>
          <w:rFonts w:ascii="Times New Roman" w:eastAsia="Times New Roman" w:hAnsi="Times New Roman" w:cs="Times New Roman"/>
          <w:sz w:val="24"/>
          <w:szCs w:val="24"/>
        </w:rPr>
        <w:tab/>
      </w:r>
    </w:p>
    <w:p w:rsidR="00B62BB8" w:rsidRPr="007F2865" w:rsidRDefault="00B62BB8" w:rsidP="007F2865">
      <w:pPr>
        <w:pStyle w:val="ListParagraph"/>
        <w:numPr>
          <w:ilvl w:val="0"/>
          <w:numId w:val="29"/>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Potong dan sisir kertas</w:t>
      </w:r>
    </w:p>
    <w:p w:rsidR="00B62BB8" w:rsidRPr="007F2865" w:rsidRDefault="00B62BB8" w:rsidP="007F2865">
      <w:pPr>
        <w:pStyle w:val="ListParagraph"/>
        <w:numPr>
          <w:ilvl w:val="0"/>
          <w:numId w:val="29"/>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Menyusun halaman buku</w:t>
      </w:r>
    </w:p>
    <w:p w:rsidR="00B62BB8" w:rsidRPr="007F2865" w:rsidRDefault="00B62BB8" w:rsidP="007F2865">
      <w:pPr>
        <w:pStyle w:val="ListParagraph"/>
        <w:numPr>
          <w:ilvl w:val="0"/>
          <w:numId w:val="29"/>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Satukan buku di lem atau di staples</w:t>
      </w:r>
    </w:p>
    <w:p w:rsidR="00BA3DA3" w:rsidRPr="007F2865" w:rsidRDefault="00B62BB8" w:rsidP="007F2865">
      <w:pPr>
        <w:pStyle w:val="ListParagraph"/>
        <w:numPr>
          <w:ilvl w:val="0"/>
          <w:numId w:val="29"/>
        </w:numPr>
        <w:spacing w:after="0" w:line="360" w:lineRule="auto"/>
        <w:rPr>
          <w:rFonts w:ascii="Times New Roman" w:eastAsia="Times New Roman" w:hAnsi="Times New Roman" w:cs="Times New Roman"/>
          <w:sz w:val="24"/>
          <w:szCs w:val="24"/>
        </w:rPr>
      </w:pPr>
      <w:r w:rsidRPr="007F2865">
        <w:rPr>
          <w:rFonts w:ascii="Times New Roman" w:eastAsia="Times New Roman" w:hAnsi="Times New Roman" w:cs="Times New Roman"/>
          <w:sz w:val="24"/>
          <w:szCs w:val="24"/>
        </w:rPr>
        <w:t xml:space="preserve">Packing </w:t>
      </w:r>
    </w:p>
    <w:p w:rsidR="006F2C84" w:rsidRPr="007F2865" w:rsidRDefault="006F2C84" w:rsidP="007F2865">
      <w:pPr>
        <w:spacing w:before="100" w:beforeAutospacing="1" w:after="100" w:afterAutospacing="1" w:line="360" w:lineRule="auto"/>
        <w:jc w:val="center"/>
        <w:rPr>
          <w:rFonts w:ascii="Times New Roman" w:hAnsi="Times New Roman" w:cs="Times New Roman"/>
          <w:b/>
          <w:sz w:val="24"/>
          <w:szCs w:val="24"/>
          <w:lang w:val="en-US"/>
        </w:rPr>
      </w:pPr>
      <w:r w:rsidRPr="007F2865">
        <w:rPr>
          <w:rFonts w:ascii="Times New Roman" w:hAnsi="Times New Roman" w:cs="Times New Roman"/>
          <w:b/>
          <w:sz w:val="24"/>
          <w:szCs w:val="24"/>
        </w:rPr>
        <w:lastRenderedPageBreak/>
        <w:t xml:space="preserve">BAB  IV </w:t>
      </w:r>
    </w:p>
    <w:p w:rsidR="006F2C84" w:rsidRPr="007F2865" w:rsidRDefault="006F2C84" w:rsidP="007F2865">
      <w:pPr>
        <w:spacing w:before="100" w:beforeAutospacing="1" w:after="100" w:afterAutospacing="1" w:line="360" w:lineRule="auto"/>
        <w:jc w:val="center"/>
        <w:rPr>
          <w:rFonts w:ascii="Times New Roman" w:hAnsi="Times New Roman" w:cs="Times New Roman"/>
          <w:b/>
          <w:sz w:val="24"/>
          <w:szCs w:val="24"/>
          <w:lang w:val="en-US"/>
        </w:rPr>
      </w:pPr>
      <w:r w:rsidRPr="007F2865">
        <w:rPr>
          <w:rFonts w:ascii="Times New Roman" w:hAnsi="Times New Roman" w:cs="Times New Roman"/>
          <w:b/>
          <w:sz w:val="24"/>
          <w:szCs w:val="24"/>
        </w:rPr>
        <w:t>PENUTUP</w:t>
      </w:r>
    </w:p>
    <w:p w:rsidR="00862D27" w:rsidRPr="007F2865" w:rsidRDefault="00696771" w:rsidP="007F2865">
      <w:pPr>
        <w:pStyle w:val="Heading3"/>
        <w:spacing w:line="360" w:lineRule="auto"/>
        <w:ind w:firstLine="720"/>
        <w:rPr>
          <w:rFonts w:ascii="Times New Roman" w:hAnsi="Times New Roman" w:cs="Times New Roman"/>
          <w:sz w:val="24"/>
          <w:szCs w:val="24"/>
        </w:rPr>
      </w:pPr>
      <w:r w:rsidRPr="007F2865">
        <w:rPr>
          <w:rStyle w:val="mw-headline"/>
          <w:rFonts w:ascii="Times New Roman" w:hAnsi="Times New Roman" w:cs="Times New Roman"/>
          <w:sz w:val="24"/>
          <w:szCs w:val="24"/>
          <w:lang w:val="en-US"/>
        </w:rPr>
        <w:t>A.</w:t>
      </w:r>
      <w:r w:rsidR="00862D27" w:rsidRPr="007F2865">
        <w:rPr>
          <w:rStyle w:val="mw-headline"/>
          <w:rFonts w:ascii="Times New Roman" w:hAnsi="Times New Roman" w:cs="Times New Roman"/>
          <w:sz w:val="24"/>
          <w:szCs w:val="24"/>
        </w:rPr>
        <w:t>Kesimpulan</w:t>
      </w:r>
    </w:p>
    <w:p w:rsidR="00862D27" w:rsidRPr="007F2865" w:rsidRDefault="00862D27" w:rsidP="007F2865">
      <w:pPr>
        <w:pStyle w:val="NormalWeb"/>
        <w:spacing w:line="360" w:lineRule="auto"/>
        <w:ind w:firstLine="720"/>
        <w:jc w:val="both"/>
      </w:pPr>
      <w:proofErr w:type="spellStart"/>
      <w:r w:rsidRPr="007F2865">
        <w:t>Setelah</w:t>
      </w:r>
      <w:proofErr w:type="spellEnd"/>
      <w:r w:rsidRPr="007F2865">
        <w:t xml:space="preserve"> </w:t>
      </w:r>
      <w:proofErr w:type="spellStart"/>
      <w:r w:rsidRPr="007F2865">
        <w:t>penulis</w:t>
      </w:r>
      <w:proofErr w:type="spellEnd"/>
      <w:r w:rsidRPr="007F2865">
        <w:t xml:space="preserve"> </w:t>
      </w:r>
      <w:proofErr w:type="spellStart"/>
      <w:r w:rsidRPr="007F2865">
        <w:t>melakukan</w:t>
      </w:r>
      <w:proofErr w:type="spellEnd"/>
      <w:r w:rsidRPr="007F2865">
        <w:t xml:space="preserve"> </w:t>
      </w:r>
      <w:proofErr w:type="spellStart"/>
      <w:r w:rsidRPr="007F2865">
        <w:t>Pelatihan</w:t>
      </w:r>
      <w:proofErr w:type="spellEnd"/>
      <w:r w:rsidRPr="007F2865">
        <w:t xml:space="preserve"> </w:t>
      </w:r>
      <w:proofErr w:type="spellStart"/>
      <w:r w:rsidRPr="007F2865">
        <w:t>Lapangan</w:t>
      </w:r>
      <w:proofErr w:type="spellEnd"/>
      <w:r w:rsidRPr="007F2865">
        <w:t xml:space="preserve"> </w:t>
      </w:r>
      <w:proofErr w:type="spellStart"/>
      <w:r w:rsidRPr="007F2865">
        <w:t>Kerja</w:t>
      </w:r>
      <w:proofErr w:type="spellEnd"/>
      <w:r w:rsidRPr="007F2865">
        <w:t xml:space="preserve"> [PKL] </w:t>
      </w:r>
      <w:proofErr w:type="spellStart"/>
      <w:r w:rsidRPr="007F2865">
        <w:t>pada</w:t>
      </w:r>
      <w:proofErr w:type="spellEnd"/>
      <w:r w:rsidRPr="007F2865">
        <w:t xml:space="preserve"> </w:t>
      </w:r>
      <w:proofErr w:type="spellStart"/>
      <w:r w:rsidRPr="007F2865">
        <w:t>di</w:t>
      </w:r>
      <w:proofErr w:type="spellEnd"/>
      <w:r w:rsidRPr="007F2865">
        <w:rPr>
          <w:b/>
          <w:bCs/>
        </w:rPr>
        <w:t xml:space="preserve"> MAGENTA DIGITAL </w:t>
      </w:r>
      <w:proofErr w:type="gramStart"/>
      <w:r w:rsidRPr="007F2865">
        <w:rPr>
          <w:b/>
          <w:bCs/>
        </w:rPr>
        <w:t>PRINTING</w:t>
      </w:r>
      <w:r w:rsidRPr="007F2865">
        <w:t xml:space="preserve"> ,</w:t>
      </w:r>
      <w:proofErr w:type="gramEnd"/>
      <w:r w:rsidRPr="007F2865">
        <w:t xml:space="preserve"> </w:t>
      </w:r>
      <w:proofErr w:type="spellStart"/>
      <w:r w:rsidRPr="007F2865">
        <w:t>penulis</w:t>
      </w:r>
      <w:proofErr w:type="spellEnd"/>
      <w:r w:rsidRPr="007F2865">
        <w:t xml:space="preserve"> </w:t>
      </w:r>
      <w:proofErr w:type="spellStart"/>
      <w:r w:rsidRPr="007F2865">
        <w:t>berkesimpulan</w:t>
      </w:r>
      <w:proofErr w:type="spellEnd"/>
      <w:r w:rsidRPr="007F2865">
        <w:t xml:space="preserve"> </w:t>
      </w:r>
      <w:proofErr w:type="spellStart"/>
      <w:r w:rsidRPr="007F2865">
        <w:t>bahwa</w:t>
      </w:r>
      <w:proofErr w:type="spellEnd"/>
      <w:r w:rsidRPr="007F2865">
        <w:t> :</w:t>
      </w:r>
    </w:p>
    <w:p w:rsidR="00862D27" w:rsidRPr="007F2865" w:rsidRDefault="00862D27" w:rsidP="007F2865">
      <w:pPr>
        <w:numPr>
          <w:ilvl w:val="0"/>
          <w:numId w:val="20"/>
        </w:numPr>
        <w:spacing w:before="100" w:beforeAutospacing="1" w:after="100" w:afterAutospacing="1" w:line="360" w:lineRule="auto"/>
        <w:jc w:val="both"/>
        <w:rPr>
          <w:rFonts w:ascii="Times New Roman" w:hAnsi="Times New Roman" w:cs="Times New Roman"/>
          <w:sz w:val="24"/>
          <w:szCs w:val="24"/>
        </w:rPr>
      </w:pPr>
      <w:r w:rsidRPr="007F2865">
        <w:rPr>
          <w:rFonts w:ascii="Times New Roman" w:hAnsi="Times New Roman" w:cs="Times New Roman"/>
          <w:sz w:val="24"/>
          <w:szCs w:val="24"/>
        </w:rPr>
        <w:t xml:space="preserve">Media Audio Visual sebagai penunjang informasi dan promosi sangat diperlukan bagi </w:t>
      </w:r>
      <w:proofErr w:type="spellStart"/>
      <w:r w:rsidRPr="007F2865">
        <w:rPr>
          <w:rFonts w:ascii="Times New Roman" w:hAnsi="Times New Roman" w:cs="Times New Roman"/>
          <w:sz w:val="24"/>
          <w:szCs w:val="24"/>
          <w:lang w:val="en-US"/>
        </w:rPr>
        <w:t>Masyarakat</w:t>
      </w:r>
      <w:proofErr w:type="spellEnd"/>
      <w:r w:rsidRPr="007F2865">
        <w:rPr>
          <w:rFonts w:ascii="Times New Roman" w:hAnsi="Times New Roman" w:cs="Times New Roman"/>
          <w:sz w:val="24"/>
          <w:szCs w:val="24"/>
          <w:lang w:val="en-US"/>
        </w:rPr>
        <w:t xml:space="preserve"> </w:t>
      </w:r>
      <w:r w:rsidRPr="007F2865">
        <w:rPr>
          <w:rFonts w:ascii="Times New Roman" w:hAnsi="Times New Roman" w:cs="Times New Roman"/>
          <w:sz w:val="24"/>
          <w:szCs w:val="24"/>
        </w:rPr>
        <w:t>untuk menyampaikan informasi</w:t>
      </w:r>
      <w:r w:rsidRPr="007F2865">
        <w:rPr>
          <w:rFonts w:ascii="Times New Roman" w:hAnsi="Times New Roman" w:cs="Times New Roman"/>
          <w:sz w:val="24"/>
          <w:szCs w:val="24"/>
          <w:lang w:val="en-US"/>
        </w:rPr>
        <w:t>.</w:t>
      </w:r>
    </w:p>
    <w:p w:rsidR="00862D27" w:rsidRPr="007F2865" w:rsidRDefault="00862D27" w:rsidP="007F2865">
      <w:pPr>
        <w:numPr>
          <w:ilvl w:val="0"/>
          <w:numId w:val="20"/>
        </w:numPr>
        <w:spacing w:before="100" w:beforeAutospacing="1" w:after="100" w:afterAutospacing="1" w:line="360" w:lineRule="auto"/>
        <w:jc w:val="both"/>
        <w:rPr>
          <w:rFonts w:ascii="Times New Roman" w:hAnsi="Times New Roman" w:cs="Times New Roman"/>
          <w:sz w:val="24"/>
          <w:szCs w:val="24"/>
        </w:rPr>
      </w:pPr>
      <w:r w:rsidRPr="007F2865">
        <w:rPr>
          <w:rFonts w:ascii="Times New Roman" w:hAnsi="Times New Roman" w:cs="Times New Roman"/>
          <w:sz w:val="24"/>
          <w:szCs w:val="24"/>
        </w:rPr>
        <w:t>Dengan adanya media penunjang informasi dan promosi masyarakat dapat lebih mudah mengenal budaya dan lingkungan</w:t>
      </w:r>
      <w:r w:rsidR="007D508E" w:rsidRPr="007F2865">
        <w:rPr>
          <w:rFonts w:ascii="Times New Roman" w:hAnsi="Times New Roman" w:cs="Times New Roman"/>
          <w:sz w:val="24"/>
          <w:szCs w:val="24"/>
          <w:lang w:val="en-US"/>
        </w:rPr>
        <w:t>.</w:t>
      </w:r>
      <w:r w:rsidRPr="007F2865">
        <w:rPr>
          <w:rFonts w:ascii="Times New Roman" w:hAnsi="Times New Roman" w:cs="Times New Roman"/>
          <w:sz w:val="24"/>
          <w:szCs w:val="24"/>
        </w:rPr>
        <w:t xml:space="preserve"> </w:t>
      </w:r>
    </w:p>
    <w:p w:rsidR="00862D27" w:rsidRPr="007F2865" w:rsidRDefault="00696771" w:rsidP="007F2865">
      <w:pPr>
        <w:pStyle w:val="Heading3"/>
        <w:spacing w:line="360" w:lineRule="auto"/>
        <w:ind w:firstLine="720"/>
        <w:rPr>
          <w:rFonts w:ascii="Times New Roman" w:hAnsi="Times New Roman" w:cs="Times New Roman"/>
          <w:sz w:val="24"/>
          <w:szCs w:val="24"/>
        </w:rPr>
      </w:pPr>
      <w:r w:rsidRPr="007F2865">
        <w:rPr>
          <w:rStyle w:val="mw-headline"/>
          <w:rFonts w:ascii="Times New Roman" w:hAnsi="Times New Roman" w:cs="Times New Roman"/>
          <w:sz w:val="24"/>
          <w:szCs w:val="24"/>
          <w:lang w:val="en-US"/>
        </w:rPr>
        <w:t>B.</w:t>
      </w:r>
      <w:r w:rsidR="00862D27" w:rsidRPr="007F2865">
        <w:rPr>
          <w:rStyle w:val="mw-headline"/>
          <w:rFonts w:ascii="Times New Roman" w:hAnsi="Times New Roman" w:cs="Times New Roman"/>
          <w:sz w:val="24"/>
          <w:szCs w:val="24"/>
        </w:rPr>
        <w:t>Saran</w:t>
      </w:r>
    </w:p>
    <w:p w:rsidR="00862D27" w:rsidRPr="007F2865" w:rsidRDefault="00862D27" w:rsidP="007F2865">
      <w:pPr>
        <w:pStyle w:val="NormalWeb"/>
        <w:spacing w:line="360" w:lineRule="auto"/>
        <w:ind w:firstLine="720"/>
        <w:jc w:val="both"/>
      </w:pPr>
      <w:proofErr w:type="spellStart"/>
      <w:proofErr w:type="gramStart"/>
      <w:r w:rsidRPr="007F2865">
        <w:t>Dengan</w:t>
      </w:r>
      <w:proofErr w:type="spellEnd"/>
      <w:r w:rsidRPr="007F2865">
        <w:t xml:space="preserve"> </w:t>
      </w:r>
      <w:proofErr w:type="spellStart"/>
      <w:r w:rsidRPr="007F2865">
        <w:t>adanya</w:t>
      </w:r>
      <w:proofErr w:type="spellEnd"/>
      <w:r w:rsidRPr="007F2865">
        <w:t xml:space="preserve"> Media </w:t>
      </w:r>
      <w:proofErr w:type="spellStart"/>
      <w:r w:rsidRPr="007F2865">
        <w:t>Informasi</w:t>
      </w:r>
      <w:proofErr w:type="spellEnd"/>
      <w:r w:rsidRPr="007F2865">
        <w:t xml:space="preserve"> </w:t>
      </w:r>
      <w:proofErr w:type="spellStart"/>
      <w:r w:rsidRPr="007F2865">
        <w:t>berupa</w:t>
      </w:r>
      <w:proofErr w:type="spellEnd"/>
      <w:r w:rsidRPr="007F2865">
        <w:t xml:space="preserve"> audio visual </w:t>
      </w:r>
      <w:proofErr w:type="spellStart"/>
      <w:r w:rsidRPr="007F2865">
        <w:t>ini</w:t>
      </w:r>
      <w:proofErr w:type="spellEnd"/>
      <w:r w:rsidRPr="007F2865">
        <w:t xml:space="preserve"> </w:t>
      </w:r>
      <w:proofErr w:type="spellStart"/>
      <w:r w:rsidRPr="007F2865">
        <w:t>penulis</w:t>
      </w:r>
      <w:proofErr w:type="spellEnd"/>
      <w:r w:rsidRPr="007F2865">
        <w:t xml:space="preserve"> </w:t>
      </w:r>
      <w:proofErr w:type="spellStart"/>
      <w:r w:rsidRPr="007F2865">
        <w:t>menyarankan</w:t>
      </w:r>
      <w:proofErr w:type="spellEnd"/>
      <w:r w:rsidRPr="007F2865">
        <w:t xml:space="preserve"> agar media </w:t>
      </w:r>
      <w:proofErr w:type="spellStart"/>
      <w:r w:rsidRPr="007F2865">
        <w:t>tersebut</w:t>
      </w:r>
      <w:proofErr w:type="spellEnd"/>
      <w:r w:rsidRPr="007F2865">
        <w:t xml:space="preserve"> </w:t>
      </w:r>
      <w:proofErr w:type="spellStart"/>
      <w:r w:rsidRPr="007F2865">
        <w:t>lebih</w:t>
      </w:r>
      <w:proofErr w:type="spellEnd"/>
      <w:r w:rsidRPr="007F2865">
        <w:t xml:space="preserve"> </w:t>
      </w:r>
      <w:proofErr w:type="spellStart"/>
      <w:r w:rsidRPr="007F2865">
        <w:t>ditingkatkan</w:t>
      </w:r>
      <w:proofErr w:type="spellEnd"/>
      <w:r w:rsidRPr="007F2865">
        <w:t xml:space="preserve"> </w:t>
      </w:r>
      <w:proofErr w:type="spellStart"/>
      <w:r w:rsidRPr="007F2865">
        <w:t>dan</w:t>
      </w:r>
      <w:proofErr w:type="spellEnd"/>
      <w:r w:rsidRPr="007F2865">
        <w:t xml:space="preserve"> </w:t>
      </w:r>
      <w:proofErr w:type="spellStart"/>
      <w:r w:rsidRPr="007F2865">
        <w:t>dipergunakan</w:t>
      </w:r>
      <w:proofErr w:type="spellEnd"/>
      <w:r w:rsidRPr="007F2865">
        <w:t xml:space="preserve"> agar </w:t>
      </w:r>
      <w:proofErr w:type="spellStart"/>
      <w:r w:rsidRPr="007F2865">
        <w:t>visi</w:t>
      </w:r>
      <w:proofErr w:type="spellEnd"/>
      <w:r w:rsidRPr="007F2865">
        <w:t xml:space="preserve"> </w:t>
      </w:r>
      <w:proofErr w:type="spellStart"/>
      <w:r w:rsidRPr="007F2865">
        <w:t>dan</w:t>
      </w:r>
      <w:proofErr w:type="spellEnd"/>
      <w:r w:rsidRPr="007F2865">
        <w:t xml:space="preserve"> </w:t>
      </w:r>
      <w:proofErr w:type="spellStart"/>
      <w:r w:rsidRPr="007F2865">
        <w:t>misi</w:t>
      </w:r>
      <w:proofErr w:type="spellEnd"/>
      <w:r w:rsidRPr="007F2865">
        <w:t xml:space="preserve"> </w:t>
      </w:r>
      <w:proofErr w:type="spellStart"/>
      <w:r w:rsidR="00C6472D" w:rsidRPr="007F2865">
        <w:t>dapat</w:t>
      </w:r>
      <w:proofErr w:type="spellEnd"/>
      <w:r w:rsidR="00C6472D" w:rsidRPr="007F2865">
        <w:t xml:space="preserve"> </w:t>
      </w:r>
      <w:proofErr w:type="spellStart"/>
      <w:r w:rsidR="00C6472D" w:rsidRPr="007F2865">
        <w:t>tercapai</w:t>
      </w:r>
      <w:proofErr w:type="spellEnd"/>
      <w:r w:rsidR="00C6472D" w:rsidRPr="007F2865">
        <w:t>.</w:t>
      </w:r>
      <w:proofErr w:type="gramEnd"/>
      <w:r w:rsidR="00C6472D" w:rsidRPr="007F2865">
        <w:t xml:space="preserve"> Agar </w:t>
      </w:r>
      <w:proofErr w:type="spellStart"/>
      <w:r w:rsidRPr="007F2865">
        <w:t>lebih</w:t>
      </w:r>
      <w:proofErr w:type="spellEnd"/>
      <w:r w:rsidRPr="007F2865">
        <w:t xml:space="preserve"> </w:t>
      </w:r>
      <w:proofErr w:type="spellStart"/>
      <w:r w:rsidRPr="007F2865">
        <w:t>banyak</w:t>
      </w:r>
      <w:proofErr w:type="spellEnd"/>
      <w:r w:rsidRPr="007F2865">
        <w:t xml:space="preserve"> </w:t>
      </w:r>
      <w:proofErr w:type="spellStart"/>
      <w:r w:rsidRPr="007F2865">
        <w:t>membuat</w:t>
      </w:r>
      <w:proofErr w:type="spellEnd"/>
      <w:r w:rsidRPr="007F2865">
        <w:t xml:space="preserve"> media </w:t>
      </w:r>
      <w:proofErr w:type="spellStart"/>
      <w:r w:rsidRPr="007F2865">
        <w:t>informasi</w:t>
      </w:r>
      <w:proofErr w:type="spellEnd"/>
      <w:r w:rsidRPr="007F2865">
        <w:t xml:space="preserve"> yang </w:t>
      </w:r>
      <w:proofErr w:type="spellStart"/>
      <w:r w:rsidRPr="007F2865">
        <w:t>mempromosikan</w:t>
      </w:r>
      <w:proofErr w:type="spellEnd"/>
      <w:r w:rsidRPr="007F2865">
        <w:t xml:space="preserve"> </w:t>
      </w:r>
      <w:proofErr w:type="spellStart"/>
      <w:r w:rsidRPr="007F2865">
        <w:t>berbagai</w:t>
      </w:r>
      <w:proofErr w:type="spellEnd"/>
      <w:r w:rsidRPr="007F2865">
        <w:t xml:space="preserve"> </w:t>
      </w:r>
      <w:proofErr w:type="spellStart"/>
      <w:r w:rsidRPr="007F2865">
        <w:t>keunggulan</w:t>
      </w:r>
      <w:proofErr w:type="spellEnd"/>
      <w:r w:rsidRPr="007F2865">
        <w:t xml:space="preserve"> </w:t>
      </w:r>
      <w:proofErr w:type="spellStart"/>
      <w:r w:rsidRPr="007F2865">
        <w:t>dan</w:t>
      </w:r>
      <w:proofErr w:type="spellEnd"/>
      <w:r w:rsidRPr="007F2865">
        <w:t xml:space="preserve"> </w:t>
      </w:r>
      <w:proofErr w:type="spellStart"/>
      <w:r w:rsidRPr="007F2865">
        <w:t>semua</w:t>
      </w:r>
      <w:proofErr w:type="spellEnd"/>
      <w:r w:rsidRPr="007F2865">
        <w:t xml:space="preserve"> </w:t>
      </w:r>
      <w:proofErr w:type="spellStart"/>
      <w:r w:rsidRPr="007F2865">
        <w:t>penunjang</w:t>
      </w:r>
      <w:proofErr w:type="spellEnd"/>
      <w:r w:rsidRPr="007F2865">
        <w:t xml:space="preserve"> </w:t>
      </w:r>
      <w:proofErr w:type="spellStart"/>
      <w:r w:rsidRPr="007F2865">
        <w:t>promosi</w:t>
      </w:r>
      <w:proofErr w:type="spellEnd"/>
      <w:r w:rsidRPr="007F2865">
        <w:t xml:space="preserve"> </w:t>
      </w:r>
      <w:proofErr w:type="spellStart"/>
      <w:r w:rsidRPr="007F2865">
        <w:t>masyarakat</w:t>
      </w:r>
      <w:proofErr w:type="spellEnd"/>
      <w:r w:rsidRPr="007F2865">
        <w:t xml:space="preserve"> </w:t>
      </w:r>
      <w:proofErr w:type="spellStart"/>
      <w:r w:rsidRPr="007F2865">
        <w:t>luas</w:t>
      </w:r>
      <w:proofErr w:type="spellEnd"/>
      <w:r w:rsidRPr="007F2865">
        <w:t xml:space="preserve"> </w:t>
      </w:r>
      <w:proofErr w:type="spellStart"/>
      <w:r w:rsidR="00C6472D" w:rsidRPr="007F2865">
        <w:t>dan</w:t>
      </w:r>
      <w:proofErr w:type="spellEnd"/>
      <w:r w:rsidR="00C6472D" w:rsidRPr="007F2865">
        <w:t xml:space="preserve"> </w:t>
      </w:r>
      <w:proofErr w:type="spellStart"/>
      <w:r w:rsidRPr="007F2865">
        <w:t>bisa</w:t>
      </w:r>
      <w:proofErr w:type="spellEnd"/>
      <w:r w:rsidRPr="007F2865">
        <w:t xml:space="preserve"> </w:t>
      </w:r>
      <w:proofErr w:type="spellStart"/>
      <w:r w:rsidRPr="007F2865">
        <w:t>lebih</w:t>
      </w:r>
      <w:proofErr w:type="spellEnd"/>
      <w:r w:rsidRPr="007F2865">
        <w:t xml:space="preserve"> </w:t>
      </w:r>
      <w:proofErr w:type="spellStart"/>
      <w:r w:rsidRPr="007F2865">
        <w:t>mengenal</w:t>
      </w:r>
      <w:proofErr w:type="spellEnd"/>
      <w:r w:rsidRPr="007F2865">
        <w:t xml:space="preserve"> </w:t>
      </w:r>
      <w:proofErr w:type="spellStart"/>
      <w:proofErr w:type="gramStart"/>
      <w:r w:rsidRPr="007F2865">
        <w:t>potensi</w:t>
      </w:r>
      <w:proofErr w:type="spellEnd"/>
      <w:r w:rsidRPr="007F2865">
        <w:t xml:space="preserve"> </w:t>
      </w:r>
      <w:r w:rsidR="00C6472D" w:rsidRPr="007F2865">
        <w:t>,</w:t>
      </w:r>
      <w:proofErr w:type="spellStart"/>
      <w:r w:rsidRPr="007F2865">
        <w:t>serta</w:t>
      </w:r>
      <w:proofErr w:type="spellEnd"/>
      <w:proofErr w:type="gramEnd"/>
      <w:r w:rsidRPr="007F2865">
        <w:t xml:space="preserve"> </w:t>
      </w:r>
      <w:proofErr w:type="spellStart"/>
      <w:r w:rsidRPr="007F2865">
        <w:t>dapat</w:t>
      </w:r>
      <w:proofErr w:type="spellEnd"/>
      <w:r w:rsidRPr="007F2865">
        <w:t xml:space="preserve"> </w:t>
      </w:r>
      <w:proofErr w:type="spellStart"/>
      <w:r w:rsidRPr="007F2865">
        <w:t>lebih</w:t>
      </w:r>
      <w:proofErr w:type="spellEnd"/>
      <w:r w:rsidRPr="007F2865">
        <w:t xml:space="preserve"> </w:t>
      </w:r>
      <w:proofErr w:type="spellStart"/>
      <w:r w:rsidRPr="007F2865">
        <w:t>meningkatkan</w:t>
      </w:r>
      <w:proofErr w:type="spellEnd"/>
      <w:r w:rsidRPr="007F2865">
        <w:t xml:space="preserve"> image </w:t>
      </w:r>
      <w:proofErr w:type="spellStart"/>
      <w:r w:rsidRPr="007F2865">
        <w:t>atau</w:t>
      </w:r>
      <w:proofErr w:type="spellEnd"/>
      <w:r w:rsidRPr="007F2865">
        <w:t xml:space="preserve"> </w:t>
      </w:r>
      <w:proofErr w:type="spellStart"/>
      <w:r w:rsidRPr="007F2865">
        <w:t>citra</w:t>
      </w:r>
      <w:proofErr w:type="spellEnd"/>
      <w:r w:rsidRPr="007F2865">
        <w:t xml:space="preserve"> </w:t>
      </w:r>
      <w:proofErr w:type="spellStart"/>
      <w:r w:rsidRPr="007F2865">
        <w:t>bagi</w:t>
      </w:r>
      <w:proofErr w:type="spellEnd"/>
      <w:r w:rsidR="00C6472D" w:rsidRPr="007F2865">
        <w:t>.</w:t>
      </w:r>
    </w:p>
    <w:p w:rsidR="00AF2107" w:rsidRPr="007F2865" w:rsidRDefault="00AF2107" w:rsidP="007F2865">
      <w:pPr>
        <w:spacing w:line="360" w:lineRule="auto"/>
        <w:rPr>
          <w:rFonts w:ascii="Times New Roman" w:hAnsi="Times New Roman" w:cs="Times New Roman"/>
          <w:sz w:val="24"/>
          <w:szCs w:val="24"/>
          <w:lang w:val="en-US"/>
        </w:rPr>
      </w:pPr>
    </w:p>
    <w:p w:rsidR="00AF2107" w:rsidRPr="007F2865" w:rsidRDefault="00AF2107" w:rsidP="007F2865">
      <w:pPr>
        <w:spacing w:line="360" w:lineRule="auto"/>
        <w:rPr>
          <w:rFonts w:ascii="Times New Roman" w:hAnsi="Times New Roman" w:cs="Times New Roman"/>
          <w:sz w:val="24"/>
          <w:szCs w:val="24"/>
          <w:lang w:val="en-US"/>
        </w:rPr>
      </w:pPr>
    </w:p>
    <w:p w:rsidR="00AF2107" w:rsidRPr="007F2865" w:rsidRDefault="00AF2107" w:rsidP="007F2865">
      <w:pPr>
        <w:spacing w:line="360" w:lineRule="auto"/>
        <w:rPr>
          <w:rFonts w:ascii="Times New Roman" w:hAnsi="Times New Roman" w:cs="Times New Roman"/>
          <w:sz w:val="24"/>
          <w:szCs w:val="24"/>
          <w:lang w:val="en-US"/>
        </w:rPr>
      </w:pPr>
    </w:p>
    <w:p w:rsidR="00AF2107" w:rsidRPr="007F2865" w:rsidRDefault="00AF2107"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after="0" w:line="360" w:lineRule="auto"/>
        <w:jc w:val="center"/>
        <w:rPr>
          <w:rFonts w:ascii="Times New Roman" w:eastAsia="Times New Roman" w:hAnsi="Times New Roman" w:cs="Times New Roman"/>
          <w:b/>
          <w:sz w:val="24"/>
          <w:szCs w:val="24"/>
        </w:rPr>
      </w:pPr>
      <w:r w:rsidRPr="007F2865">
        <w:rPr>
          <w:rFonts w:ascii="Times New Roman" w:eastAsia="Times New Roman" w:hAnsi="Times New Roman" w:cs="Times New Roman"/>
          <w:b/>
          <w:sz w:val="24"/>
          <w:szCs w:val="24"/>
        </w:rPr>
        <w:t>DAFTAR PUSTAKA</w:t>
      </w: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B62BB8" w:rsidRPr="007F2865" w:rsidRDefault="00B62BB8" w:rsidP="007F2865">
      <w:pPr>
        <w:spacing w:line="360" w:lineRule="auto"/>
        <w:rPr>
          <w:rFonts w:ascii="Times New Roman" w:hAnsi="Times New Roman" w:cs="Times New Roman"/>
          <w:sz w:val="24"/>
          <w:szCs w:val="24"/>
          <w:lang w:val="en-US"/>
        </w:rPr>
      </w:pPr>
    </w:p>
    <w:p w:rsidR="004B794A" w:rsidRDefault="004B794A" w:rsidP="004B794A">
      <w:pPr>
        <w:spacing w:line="360" w:lineRule="auto"/>
        <w:rPr>
          <w:rFonts w:ascii="Times New Roman" w:hAnsi="Times New Roman" w:cs="Times New Roman"/>
          <w:b/>
          <w:sz w:val="24"/>
          <w:szCs w:val="24"/>
          <w:lang w:val="en-US"/>
        </w:rPr>
      </w:pPr>
    </w:p>
    <w:p w:rsidR="004B794A" w:rsidRDefault="002733D6" w:rsidP="004B794A">
      <w:pPr>
        <w:spacing w:line="360" w:lineRule="auto"/>
        <w:jc w:val="center"/>
        <w:rPr>
          <w:rFonts w:ascii="Times New Roman" w:hAnsi="Times New Roman" w:cs="Times New Roman"/>
          <w:b/>
          <w:sz w:val="24"/>
          <w:szCs w:val="24"/>
          <w:lang w:val="en-US"/>
        </w:rPr>
      </w:pPr>
      <w:r w:rsidRPr="002733D6">
        <w:rPr>
          <w:rFonts w:ascii="Times New Roman" w:hAnsi="Times New Roman" w:cs="Times New Roman"/>
          <w:b/>
          <w:sz w:val="24"/>
          <w:szCs w:val="24"/>
          <w:lang w:val="en-US"/>
        </w:rPr>
        <w:t>LAMPIRAN FOTO</w:t>
      </w:r>
    </w:p>
    <w:p w:rsidR="002733D6" w:rsidRPr="002733D6" w:rsidRDefault="002733D6" w:rsidP="004B794A">
      <w:pPr>
        <w:spacing w:line="360" w:lineRule="auto"/>
        <w:ind w:left="720"/>
        <w:rPr>
          <w:rFonts w:ascii="Times New Roman" w:hAnsi="Times New Roman" w:cs="Times New Roman"/>
          <w:b/>
          <w:sz w:val="24"/>
          <w:szCs w:val="24"/>
          <w:lang w:val="en-US"/>
        </w:rPr>
      </w:pPr>
      <w:r>
        <w:rPr>
          <w:noProof/>
          <w:lang w:val="en-US"/>
        </w:rPr>
        <w:lastRenderedPageBreak/>
        <w:drawing>
          <wp:inline distT="0" distB="0" distL="0" distR="0">
            <wp:extent cx="2069104" cy="4485862"/>
            <wp:effectExtent l="19050" t="0" r="7346" b="0"/>
            <wp:docPr id="2" name="Picture 1" descr="C:\Users\BESTMAGENTA\AppData\Local\Microsoft\Windows\Temporary Internet Files\Content.Word\IMG-20210830-WA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STMAGENTA\AppData\Local\Microsoft\Windows\Temporary Internet Files\Content.Word\IMG-20210830-WA0031.jpg"/>
                    <pic:cNvPicPr>
                      <a:picLocks noChangeAspect="1" noChangeArrowheads="1"/>
                    </pic:cNvPicPr>
                  </pic:nvPicPr>
                  <pic:blipFill>
                    <a:blip r:embed="rId13" cstate="print"/>
                    <a:srcRect/>
                    <a:stretch>
                      <a:fillRect/>
                    </a:stretch>
                  </pic:blipFill>
                  <pic:spPr bwMode="auto">
                    <a:xfrm>
                      <a:off x="0" y="0"/>
                      <a:ext cx="2068361" cy="4484250"/>
                    </a:xfrm>
                    <a:prstGeom prst="rect">
                      <a:avLst/>
                    </a:prstGeom>
                    <a:noFill/>
                    <a:ln w="9525">
                      <a:noFill/>
                      <a:miter lim="800000"/>
                      <a:headEnd/>
                      <a:tailEnd/>
                    </a:ln>
                  </pic:spPr>
                </pic:pic>
              </a:graphicData>
            </a:graphic>
          </wp:inline>
        </w:drawing>
      </w:r>
      <w:r>
        <w:rPr>
          <w:noProof/>
          <w:lang w:val="en-US"/>
        </w:rPr>
        <w:drawing>
          <wp:inline distT="0" distB="0" distL="0" distR="0">
            <wp:extent cx="2069295" cy="4486275"/>
            <wp:effectExtent l="19050" t="0" r="7155" b="0"/>
            <wp:docPr id="4" name="Picture 4" descr="C:\Users\BESTMAGENTA\AppData\Local\Microsoft\Windows\Temporary Internet Files\Content.Word\IMG-20210830-WA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STMAGENTA\AppData\Local\Microsoft\Windows\Temporary Internet Files\Content.Word\IMG-20210830-WA0030.jpg"/>
                    <pic:cNvPicPr>
                      <a:picLocks noChangeAspect="1" noChangeArrowheads="1"/>
                    </pic:cNvPicPr>
                  </pic:nvPicPr>
                  <pic:blipFill>
                    <a:blip r:embed="rId14" cstate="print"/>
                    <a:srcRect/>
                    <a:stretch>
                      <a:fillRect/>
                    </a:stretch>
                  </pic:blipFill>
                  <pic:spPr bwMode="auto">
                    <a:xfrm>
                      <a:off x="0" y="0"/>
                      <a:ext cx="2068128" cy="4483745"/>
                    </a:xfrm>
                    <a:prstGeom prst="rect">
                      <a:avLst/>
                    </a:prstGeom>
                    <a:noFill/>
                    <a:ln w="9525">
                      <a:noFill/>
                      <a:miter lim="800000"/>
                      <a:headEnd/>
                      <a:tailEnd/>
                    </a:ln>
                  </pic:spPr>
                </pic:pic>
              </a:graphicData>
            </a:graphic>
          </wp:inline>
        </w:drawing>
      </w:r>
      <w:r w:rsidRPr="002733D6">
        <w:rPr>
          <w:rFonts w:ascii="Times New Roman" w:hAnsi="Times New Roman" w:cs="Times New Roman"/>
          <w:b/>
          <w:noProof/>
          <w:sz w:val="24"/>
          <w:szCs w:val="24"/>
          <w:lang w:val="en-US"/>
        </w:rPr>
        <w:drawing>
          <wp:inline distT="0" distB="0" distL="0" distR="0">
            <wp:extent cx="2069465" cy="3810000"/>
            <wp:effectExtent l="19050" t="0" r="6985" b="0"/>
            <wp:docPr id="3" name="Picture 4" descr="C:\Users\BESTMAGENTA\AppData\Local\Microsoft\Windows\Temporary Internet Files\Content.Word\IMG-20210830-WA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STMAGENTA\AppData\Local\Microsoft\Windows\Temporary Internet Files\Content.Word\IMG-20210830-WA0035.jpg"/>
                    <pic:cNvPicPr>
                      <a:picLocks noChangeAspect="1" noChangeArrowheads="1"/>
                    </pic:cNvPicPr>
                  </pic:nvPicPr>
                  <pic:blipFill>
                    <a:blip r:embed="rId15" cstate="print"/>
                    <a:srcRect/>
                    <a:stretch>
                      <a:fillRect/>
                    </a:stretch>
                  </pic:blipFill>
                  <pic:spPr bwMode="auto">
                    <a:xfrm>
                      <a:off x="0" y="0"/>
                      <a:ext cx="2070259" cy="3811461"/>
                    </a:xfrm>
                    <a:prstGeom prst="rect">
                      <a:avLst/>
                    </a:prstGeom>
                    <a:noFill/>
                    <a:ln w="9525">
                      <a:noFill/>
                      <a:miter lim="800000"/>
                      <a:headEnd/>
                      <a:tailEnd/>
                    </a:ln>
                  </pic:spPr>
                </pic:pic>
              </a:graphicData>
            </a:graphic>
          </wp:inline>
        </w:drawing>
      </w:r>
    </w:p>
    <w:p w:rsidR="002733D6" w:rsidRPr="002733D6" w:rsidRDefault="002733D6">
      <w:pPr>
        <w:spacing w:line="360" w:lineRule="auto"/>
        <w:jc w:val="center"/>
        <w:rPr>
          <w:rFonts w:ascii="Times New Roman" w:hAnsi="Times New Roman" w:cs="Times New Roman"/>
          <w:b/>
          <w:sz w:val="24"/>
          <w:szCs w:val="24"/>
          <w:lang w:val="en-US"/>
        </w:rPr>
      </w:pPr>
    </w:p>
    <w:sectPr w:rsidR="002733D6" w:rsidRPr="002733D6" w:rsidSect="0051723F">
      <w:pgSz w:w="11907" w:h="16840" w:code="9"/>
      <w:pgMar w:top="1701" w:right="1134" w:bottom="1134" w:left="1701" w:header="0" w:footer="0" w:gutter="0"/>
      <w:cols w:space="3402"/>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4F83" w:rsidRDefault="003F4F83" w:rsidP="00B3168A">
      <w:pPr>
        <w:spacing w:after="0" w:line="240" w:lineRule="auto"/>
      </w:pPr>
      <w:r>
        <w:separator/>
      </w:r>
    </w:p>
  </w:endnote>
  <w:endnote w:type="continuationSeparator" w:id="0">
    <w:p w:rsidR="003F4F83" w:rsidRDefault="003F4F83" w:rsidP="00B316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7A7" w:rsidRDefault="003F4F83">
    <w:pPr>
      <w:pStyle w:val="Footer"/>
      <w:jc w:val="center"/>
    </w:pPr>
  </w:p>
  <w:p w:rsidR="004617A7" w:rsidRDefault="003F4F83">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4F83" w:rsidRDefault="003F4F83" w:rsidP="00B3168A">
      <w:pPr>
        <w:spacing w:after="0" w:line="240" w:lineRule="auto"/>
      </w:pPr>
      <w:r>
        <w:separator/>
      </w:r>
    </w:p>
  </w:footnote>
  <w:footnote w:type="continuationSeparator" w:id="0">
    <w:p w:rsidR="003F4F83" w:rsidRDefault="003F4F83" w:rsidP="00B316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7A7" w:rsidRDefault="003F4F83">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FC88B4E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000007"/>
    <w:multiLevelType w:val="hybridMultilevel"/>
    <w:tmpl w:val="35263DF8"/>
    <w:lvl w:ilvl="0" w:tplc="B3D0BEA4">
      <w:start w:val="1"/>
      <w:numFmt w:val="upperLetter"/>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000000C"/>
    <w:multiLevelType w:val="hybridMultilevel"/>
    <w:tmpl w:val="DAC8D7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000000F"/>
    <w:multiLevelType w:val="hybridMultilevel"/>
    <w:tmpl w:val="5344CA1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0000011"/>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45557C"/>
    <w:multiLevelType w:val="multilevel"/>
    <w:tmpl w:val="63D4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2E32D3"/>
    <w:multiLevelType w:val="multilevel"/>
    <w:tmpl w:val="FEFE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5C5ED1"/>
    <w:multiLevelType w:val="hybridMultilevel"/>
    <w:tmpl w:val="59988AD0"/>
    <w:lvl w:ilvl="0" w:tplc="5748E914">
      <w:start w:val="1"/>
      <w:numFmt w:val="upperLetter"/>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B234D2"/>
    <w:multiLevelType w:val="multilevel"/>
    <w:tmpl w:val="2F08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442087"/>
    <w:multiLevelType w:val="multilevel"/>
    <w:tmpl w:val="2EC0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7A1D96"/>
    <w:multiLevelType w:val="multilevel"/>
    <w:tmpl w:val="9178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2C3016"/>
    <w:multiLevelType w:val="multilevel"/>
    <w:tmpl w:val="0D9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956E27"/>
    <w:multiLevelType w:val="multilevel"/>
    <w:tmpl w:val="972E29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5E49F4"/>
    <w:multiLevelType w:val="multilevel"/>
    <w:tmpl w:val="BEDC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09636E"/>
    <w:multiLevelType w:val="multilevel"/>
    <w:tmpl w:val="737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276D63"/>
    <w:multiLevelType w:val="multilevel"/>
    <w:tmpl w:val="972E29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8E1930"/>
    <w:multiLevelType w:val="hybridMultilevel"/>
    <w:tmpl w:val="0B7A9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29732B"/>
    <w:multiLevelType w:val="multilevel"/>
    <w:tmpl w:val="FD78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351BF2"/>
    <w:multiLevelType w:val="hybridMultilevel"/>
    <w:tmpl w:val="8B805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417E0"/>
    <w:multiLevelType w:val="hybridMultilevel"/>
    <w:tmpl w:val="19F4F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D4903C1"/>
    <w:multiLevelType w:val="multilevel"/>
    <w:tmpl w:val="6B76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B109F4"/>
    <w:multiLevelType w:val="multilevel"/>
    <w:tmpl w:val="1996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EB751F"/>
    <w:multiLevelType w:val="multilevel"/>
    <w:tmpl w:val="C8E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EB0472"/>
    <w:multiLevelType w:val="hybridMultilevel"/>
    <w:tmpl w:val="9E5CA834"/>
    <w:lvl w:ilvl="0" w:tplc="60227DA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34329EF"/>
    <w:multiLevelType w:val="hybridMultilevel"/>
    <w:tmpl w:val="3C8E967C"/>
    <w:lvl w:ilvl="0" w:tplc="3B14CEEE">
      <w:start w:val="1"/>
      <w:numFmt w:val="decimal"/>
      <w:lvlText w:val="%1."/>
      <w:lvlJc w:val="left"/>
      <w:pPr>
        <w:ind w:left="720" w:hanging="360"/>
      </w:pPr>
      <w:rPr>
        <w:rFonts w:ascii="Times New Roman" w:hAnsi="Times New Roman" w:cs="Times New Roman"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6A9094F"/>
    <w:multiLevelType w:val="hybridMultilevel"/>
    <w:tmpl w:val="303E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927734"/>
    <w:multiLevelType w:val="hybridMultilevel"/>
    <w:tmpl w:val="7B34F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CBF7972"/>
    <w:multiLevelType w:val="hybridMultilevel"/>
    <w:tmpl w:val="3BB4C1F8"/>
    <w:lvl w:ilvl="0" w:tplc="C9F4367A">
      <w:start w:val="1"/>
      <w:numFmt w:val="decimal"/>
      <w:lvlText w:val="%1."/>
      <w:lvlJc w:val="left"/>
      <w:pPr>
        <w:ind w:left="720" w:hanging="360"/>
      </w:pPr>
      <w:rPr>
        <w:rFonts w:ascii="Times New Roman" w:eastAsia="Calibri" w:hAnsi="Times New Roman" w:cs="Times New Roman"/>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D805F95"/>
    <w:multiLevelType w:val="multilevel"/>
    <w:tmpl w:val="562A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27"/>
  </w:num>
  <w:num w:numId="6">
    <w:abstractNumId w:val="23"/>
  </w:num>
  <w:num w:numId="7">
    <w:abstractNumId w:val="7"/>
  </w:num>
  <w:num w:numId="8">
    <w:abstractNumId w:val="24"/>
  </w:num>
  <w:num w:numId="9">
    <w:abstractNumId w:val="4"/>
  </w:num>
  <w:num w:numId="10">
    <w:abstractNumId w:val="19"/>
  </w:num>
  <w:num w:numId="11">
    <w:abstractNumId w:val="17"/>
  </w:num>
  <w:num w:numId="12">
    <w:abstractNumId w:val="13"/>
  </w:num>
  <w:num w:numId="13">
    <w:abstractNumId w:val="22"/>
  </w:num>
  <w:num w:numId="14">
    <w:abstractNumId w:val="11"/>
  </w:num>
  <w:num w:numId="15">
    <w:abstractNumId w:val="5"/>
  </w:num>
  <w:num w:numId="16">
    <w:abstractNumId w:val="6"/>
  </w:num>
  <w:num w:numId="17">
    <w:abstractNumId w:val="14"/>
  </w:num>
  <w:num w:numId="18">
    <w:abstractNumId w:val="20"/>
  </w:num>
  <w:num w:numId="19">
    <w:abstractNumId w:val="21"/>
  </w:num>
  <w:num w:numId="20">
    <w:abstractNumId w:val="9"/>
  </w:num>
  <w:num w:numId="21">
    <w:abstractNumId w:val="8"/>
  </w:num>
  <w:num w:numId="22">
    <w:abstractNumId w:val="28"/>
  </w:num>
  <w:num w:numId="23">
    <w:abstractNumId w:val="15"/>
  </w:num>
  <w:num w:numId="24">
    <w:abstractNumId w:val="10"/>
  </w:num>
  <w:num w:numId="25">
    <w:abstractNumId w:val="12"/>
  </w:num>
  <w:num w:numId="26">
    <w:abstractNumId w:val="18"/>
  </w:num>
  <w:num w:numId="27">
    <w:abstractNumId w:val="25"/>
  </w:num>
  <w:num w:numId="28">
    <w:abstractNumId w:val="16"/>
  </w:num>
  <w:num w:numId="29">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10"/>
  <w:displayHorizontalDrawingGridEvery w:val="0"/>
  <w:displayVerticalDrawingGridEvery w:val="2"/>
  <w:characterSpacingControl w:val="doNotCompress"/>
  <w:footnotePr>
    <w:footnote w:id="-1"/>
    <w:footnote w:id="0"/>
  </w:footnotePr>
  <w:endnotePr>
    <w:endnote w:id="-1"/>
    <w:endnote w:id="0"/>
  </w:endnotePr>
  <w:compat/>
  <w:rsids>
    <w:rsidRoot w:val="004C54A9"/>
    <w:rsid w:val="00037364"/>
    <w:rsid w:val="00106184"/>
    <w:rsid w:val="00112AC3"/>
    <w:rsid w:val="001870DC"/>
    <w:rsid w:val="00222754"/>
    <w:rsid w:val="002733D6"/>
    <w:rsid w:val="002951A0"/>
    <w:rsid w:val="0033524A"/>
    <w:rsid w:val="00344524"/>
    <w:rsid w:val="00397BED"/>
    <w:rsid w:val="003F4F83"/>
    <w:rsid w:val="00403DB4"/>
    <w:rsid w:val="00404F5E"/>
    <w:rsid w:val="004A5DB8"/>
    <w:rsid w:val="004B794A"/>
    <w:rsid w:val="004C54A9"/>
    <w:rsid w:val="004D13CF"/>
    <w:rsid w:val="0050205B"/>
    <w:rsid w:val="005126F9"/>
    <w:rsid w:val="0051723F"/>
    <w:rsid w:val="00533FD9"/>
    <w:rsid w:val="00541858"/>
    <w:rsid w:val="00583732"/>
    <w:rsid w:val="00590A69"/>
    <w:rsid w:val="005A7061"/>
    <w:rsid w:val="005E5D7D"/>
    <w:rsid w:val="00646321"/>
    <w:rsid w:val="00696771"/>
    <w:rsid w:val="00696FF3"/>
    <w:rsid w:val="006977D3"/>
    <w:rsid w:val="006B0151"/>
    <w:rsid w:val="006B289D"/>
    <w:rsid w:val="006D275E"/>
    <w:rsid w:val="006F2C84"/>
    <w:rsid w:val="006F69D0"/>
    <w:rsid w:val="00703A50"/>
    <w:rsid w:val="00756588"/>
    <w:rsid w:val="00786FC2"/>
    <w:rsid w:val="007D508E"/>
    <w:rsid w:val="007E00EF"/>
    <w:rsid w:val="007F2865"/>
    <w:rsid w:val="00812BC4"/>
    <w:rsid w:val="00830027"/>
    <w:rsid w:val="00862D27"/>
    <w:rsid w:val="008B0AD3"/>
    <w:rsid w:val="008B2836"/>
    <w:rsid w:val="008B5D03"/>
    <w:rsid w:val="008D3725"/>
    <w:rsid w:val="00904A40"/>
    <w:rsid w:val="009B138D"/>
    <w:rsid w:val="009B5907"/>
    <w:rsid w:val="009C72F2"/>
    <w:rsid w:val="00A05F10"/>
    <w:rsid w:val="00A33E9F"/>
    <w:rsid w:val="00A768E5"/>
    <w:rsid w:val="00AA0E74"/>
    <w:rsid w:val="00AB2DF3"/>
    <w:rsid w:val="00AF2107"/>
    <w:rsid w:val="00B21FAB"/>
    <w:rsid w:val="00B3168A"/>
    <w:rsid w:val="00B350E2"/>
    <w:rsid w:val="00B4788B"/>
    <w:rsid w:val="00B62BB8"/>
    <w:rsid w:val="00BA3DA3"/>
    <w:rsid w:val="00C6472D"/>
    <w:rsid w:val="00CD4A98"/>
    <w:rsid w:val="00D21C62"/>
    <w:rsid w:val="00DF03D4"/>
    <w:rsid w:val="00E50289"/>
    <w:rsid w:val="00E800CF"/>
    <w:rsid w:val="00EB2989"/>
    <w:rsid w:val="00F449E1"/>
    <w:rsid w:val="00FD7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4A9"/>
    <w:rPr>
      <w:rFonts w:ascii="Calibri" w:eastAsia="Calibri" w:hAnsi="Calibri" w:cs="SimSun"/>
      <w:lang w:val="id-ID"/>
    </w:rPr>
  </w:style>
  <w:style w:type="paragraph" w:styleId="Heading1">
    <w:name w:val="heading 1"/>
    <w:basedOn w:val="Normal"/>
    <w:next w:val="Normal"/>
    <w:link w:val="Heading1Char"/>
    <w:uiPriority w:val="9"/>
    <w:qFormat/>
    <w:rsid w:val="00B478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D37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21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C72F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6977D3"/>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54A9"/>
    <w:pPr>
      <w:spacing w:after="0" w:line="240" w:lineRule="auto"/>
    </w:pPr>
    <w:rPr>
      <w:rFonts w:ascii="Calibri" w:eastAsia="Calibri" w:hAnsi="Calibri" w:cs="SimSun"/>
      <w:lang w:val="id-ID"/>
    </w:rPr>
  </w:style>
  <w:style w:type="table" w:styleId="TableGrid">
    <w:name w:val="Table Grid"/>
    <w:basedOn w:val="TableNormal"/>
    <w:uiPriority w:val="59"/>
    <w:rsid w:val="004C54A9"/>
    <w:pPr>
      <w:spacing w:after="0" w:line="240" w:lineRule="auto"/>
    </w:pPr>
    <w:rPr>
      <w:rFonts w:ascii="Calibri" w:eastAsia="Calibri" w:hAnsi="Calibri" w:cs="SimSun"/>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4C54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4A9"/>
    <w:rPr>
      <w:rFonts w:ascii="Calibri" w:eastAsia="Calibri" w:hAnsi="Calibri" w:cs="SimSun"/>
      <w:lang w:val="id-ID"/>
    </w:rPr>
  </w:style>
  <w:style w:type="paragraph" w:styleId="ListParagraph">
    <w:name w:val="List Paragraph"/>
    <w:basedOn w:val="Normal"/>
    <w:uiPriority w:val="34"/>
    <w:qFormat/>
    <w:rsid w:val="004C54A9"/>
    <w:pPr>
      <w:ind w:left="720"/>
      <w:contextualSpacing/>
    </w:pPr>
  </w:style>
  <w:style w:type="character" w:customStyle="1" w:styleId="Heading6Char">
    <w:name w:val="Heading 6 Char"/>
    <w:basedOn w:val="DefaultParagraphFont"/>
    <w:link w:val="Heading6"/>
    <w:uiPriority w:val="9"/>
    <w:rsid w:val="006977D3"/>
    <w:rPr>
      <w:rFonts w:ascii="Times New Roman" w:eastAsia="Times New Roman" w:hAnsi="Times New Roman" w:cs="Times New Roman"/>
      <w:b/>
      <w:bCs/>
      <w:sz w:val="15"/>
      <w:szCs w:val="15"/>
    </w:rPr>
  </w:style>
  <w:style w:type="paragraph" w:styleId="NormalWeb">
    <w:name w:val="Normal (Web)"/>
    <w:basedOn w:val="Normal"/>
    <w:uiPriority w:val="99"/>
    <w:unhideWhenUsed/>
    <w:rsid w:val="006977D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dbtn">
    <w:name w:val="td_btn"/>
    <w:basedOn w:val="DefaultParagraphFont"/>
    <w:rsid w:val="006977D3"/>
  </w:style>
  <w:style w:type="paragraph" w:styleId="BalloonText">
    <w:name w:val="Balloon Text"/>
    <w:basedOn w:val="Normal"/>
    <w:link w:val="BalloonTextChar"/>
    <w:uiPriority w:val="99"/>
    <w:semiHidden/>
    <w:unhideWhenUsed/>
    <w:rsid w:val="0069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7D3"/>
    <w:rPr>
      <w:rFonts w:ascii="Tahoma" w:eastAsia="Calibri" w:hAnsi="Tahoma" w:cs="Tahoma"/>
      <w:sz w:val="16"/>
      <w:szCs w:val="16"/>
      <w:lang w:val="id-ID"/>
    </w:rPr>
  </w:style>
  <w:style w:type="character" w:customStyle="1" w:styleId="Heading3Char">
    <w:name w:val="Heading 3 Char"/>
    <w:basedOn w:val="DefaultParagraphFont"/>
    <w:link w:val="Heading3"/>
    <w:uiPriority w:val="9"/>
    <w:rsid w:val="00AF2107"/>
    <w:rPr>
      <w:rFonts w:asciiTheme="majorHAnsi" w:eastAsiaTheme="majorEastAsia" w:hAnsiTheme="majorHAnsi" w:cstheme="majorBidi"/>
      <w:b/>
      <w:bCs/>
      <w:color w:val="4F81BD" w:themeColor="accent1"/>
      <w:lang w:val="id-ID"/>
    </w:rPr>
  </w:style>
  <w:style w:type="character" w:customStyle="1" w:styleId="Heading4Char">
    <w:name w:val="Heading 4 Char"/>
    <w:basedOn w:val="DefaultParagraphFont"/>
    <w:link w:val="Heading4"/>
    <w:uiPriority w:val="9"/>
    <w:rsid w:val="009C72F2"/>
    <w:rPr>
      <w:rFonts w:asciiTheme="majorHAnsi" w:eastAsiaTheme="majorEastAsia" w:hAnsiTheme="majorHAnsi" w:cstheme="majorBidi"/>
      <w:b/>
      <w:bCs/>
      <w:i/>
      <w:iCs/>
      <w:color w:val="4F81BD" w:themeColor="accent1"/>
      <w:lang w:val="id-ID"/>
    </w:rPr>
  </w:style>
  <w:style w:type="character" w:styleId="Strong">
    <w:name w:val="Strong"/>
    <w:basedOn w:val="DefaultParagraphFont"/>
    <w:uiPriority w:val="22"/>
    <w:qFormat/>
    <w:rsid w:val="009C72F2"/>
    <w:rPr>
      <w:b/>
      <w:bCs/>
    </w:rPr>
  </w:style>
  <w:style w:type="character" w:styleId="Hyperlink">
    <w:name w:val="Hyperlink"/>
    <w:basedOn w:val="DefaultParagraphFont"/>
    <w:uiPriority w:val="99"/>
    <w:semiHidden/>
    <w:unhideWhenUsed/>
    <w:rsid w:val="009C72F2"/>
    <w:rPr>
      <w:color w:val="0000FF"/>
      <w:u w:val="single"/>
    </w:rPr>
  </w:style>
  <w:style w:type="character" w:customStyle="1" w:styleId="Heading1Char">
    <w:name w:val="Heading 1 Char"/>
    <w:basedOn w:val="DefaultParagraphFont"/>
    <w:link w:val="Heading1"/>
    <w:uiPriority w:val="9"/>
    <w:rsid w:val="00B4788B"/>
    <w:rPr>
      <w:rFonts w:asciiTheme="majorHAnsi" w:eastAsiaTheme="majorEastAsia" w:hAnsiTheme="majorHAnsi" w:cstheme="majorBidi"/>
      <w:b/>
      <w:bCs/>
      <w:color w:val="365F91" w:themeColor="accent1" w:themeShade="BF"/>
      <w:sz w:val="28"/>
      <w:szCs w:val="28"/>
      <w:lang w:val="id-ID"/>
    </w:rPr>
  </w:style>
  <w:style w:type="character" w:customStyle="1" w:styleId="author">
    <w:name w:val="author"/>
    <w:basedOn w:val="DefaultParagraphFont"/>
    <w:rsid w:val="00B4788B"/>
  </w:style>
  <w:style w:type="character" w:customStyle="1" w:styleId="day-year">
    <w:name w:val="day-year"/>
    <w:basedOn w:val="DefaultParagraphFont"/>
    <w:rsid w:val="00B4788B"/>
  </w:style>
  <w:style w:type="character" w:customStyle="1" w:styleId="categories-links">
    <w:name w:val="categories-links"/>
    <w:basedOn w:val="DefaultParagraphFont"/>
    <w:rsid w:val="00B4788B"/>
  </w:style>
  <w:style w:type="character" w:styleId="Emphasis">
    <w:name w:val="Emphasis"/>
    <w:basedOn w:val="DefaultParagraphFont"/>
    <w:uiPriority w:val="20"/>
    <w:qFormat/>
    <w:rsid w:val="00583732"/>
    <w:rPr>
      <w:i/>
      <w:iCs/>
    </w:rPr>
  </w:style>
  <w:style w:type="character" w:customStyle="1" w:styleId="hgkelc">
    <w:name w:val="hgkelc"/>
    <w:basedOn w:val="DefaultParagraphFont"/>
    <w:rsid w:val="00583732"/>
  </w:style>
  <w:style w:type="character" w:customStyle="1" w:styleId="mw-headline">
    <w:name w:val="mw-headline"/>
    <w:basedOn w:val="DefaultParagraphFont"/>
    <w:rsid w:val="00862D27"/>
  </w:style>
  <w:style w:type="character" w:customStyle="1" w:styleId="Heading2Char">
    <w:name w:val="Heading 2 Char"/>
    <w:basedOn w:val="DefaultParagraphFont"/>
    <w:link w:val="Heading2"/>
    <w:uiPriority w:val="9"/>
    <w:semiHidden/>
    <w:rsid w:val="008D3725"/>
    <w:rPr>
      <w:rFonts w:asciiTheme="majorHAnsi" w:eastAsiaTheme="majorEastAsia" w:hAnsiTheme="majorHAnsi" w:cstheme="majorBidi"/>
      <w:b/>
      <w:bCs/>
      <w:color w:val="4F81BD" w:themeColor="accent1"/>
      <w:sz w:val="26"/>
      <w:szCs w:val="26"/>
      <w:lang w:val="id-ID"/>
    </w:rPr>
  </w:style>
  <w:style w:type="character" w:customStyle="1" w:styleId="f">
    <w:name w:val="f"/>
    <w:basedOn w:val="DefaultParagraphFont"/>
    <w:rsid w:val="00222754"/>
  </w:style>
  <w:style w:type="character" w:styleId="HTMLCite">
    <w:name w:val="HTML Cite"/>
    <w:basedOn w:val="DefaultParagraphFont"/>
    <w:uiPriority w:val="99"/>
    <w:semiHidden/>
    <w:unhideWhenUsed/>
    <w:rsid w:val="00222754"/>
    <w:rPr>
      <w:i/>
      <w:iCs/>
    </w:rPr>
  </w:style>
</w:styles>
</file>

<file path=word/webSettings.xml><?xml version="1.0" encoding="utf-8"?>
<w:webSettings xmlns:r="http://schemas.openxmlformats.org/officeDocument/2006/relationships" xmlns:w="http://schemas.openxmlformats.org/wordprocessingml/2006/main">
  <w:divs>
    <w:div w:id="26873920">
      <w:bodyDiv w:val="1"/>
      <w:marLeft w:val="0"/>
      <w:marRight w:val="0"/>
      <w:marTop w:val="0"/>
      <w:marBottom w:val="0"/>
      <w:divBdr>
        <w:top w:val="none" w:sz="0" w:space="0" w:color="auto"/>
        <w:left w:val="none" w:sz="0" w:space="0" w:color="auto"/>
        <w:bottom w:val="none" w:sz="0" w:space="0" w:color="auto"/>
        <w:right w:val="none" w:sz="0" w:space="0" w:color="auto"/>
      </w:divBdr>
    </w:div>
    <w:div w:id="88046274">
      <w:bodyDiv w:val="1"/>
      <w:marLeft w:val="0"/>
      <w:marRight w:val="0"/>
      <w:marTop w:val="0"/>
      <w:marBottom w:val="0"/>
      <w:divBdr>
        <w:top w:val="none" w:sz="0" w:space="0" w:color="auto"/>
        <w:left w:val="none" w:sz="0" w:space="0" w:color="auto"/>
        <w:bottom w:val="none" w:sz="0" w:space="0" w:color="auto"/>
        <w:right w:val="none" w:sz="0" w:space="0" w:color="auto"/>
      </w:divBdr>
    </w:div>
    <w:div w:id="402459657">
      <w:bodyDiv w:val="1"/>
      <w:marLeft w:val="0"/>
      <w:marRight w:val="0"/>
      <w:marTop w:val="0"/>
      <w:marBottom w:val="0"/>
      <w:divBdr>
        <w:top w:val="none" w:sz="0" w:space="0" w:color="auto"/>
        <w:left w:val="none" w:sz="0" w:space="0" w:color="auto"/>
        <w:bottom w:val="none" w:sz="0" w:space="0" w:color="auto"/>
        <w:right w:val="none" w:sz="0" w:space="0" w:color="auto"/>
      </w:divBdr>
    </w:div>
    <w:div w:id="555241138">
      <w:bodyDiv w:val="1"/>
      <w:marLeft w:val="0"/>
      <w:marRight w:val="0"/>
      <w:marTop w:val="0"/>
      <w:marBottom w:val="0"/>
      <w:divBdr>
        <w:top w:val="none" w:sz="0" w:space="0" w:color="auto"/>
        <w:left w:val="none" w:sz="0" w:space="0" w:color="auto"/>
        <w:bottom w:val="none" w:sz="0" w:space="0" w:color="auto"/>
        <w:right w:val="none" w:sz="0" w:space="0" w:color="auto"/>
      </w:divBdr>
      <w:divsChild>
        <w:div w:id="1836070937">
          <w:marLeft w:val="0"/>
          <w:marRight w:val="0"/>
          <w:marTop w:val="0"/>
          <w:marBottom w:val="0"/>
          <w:divBdr>
            <w:top w:val="none" w:sz="0" w:space="0" w:color="auto"/>
            <w:left w:val="none" w:sz="0" w:space="0" w:color="auto"/>
            <w:bottom w:val="none" w:sz="0" w:space="0" w:color="auto"/>
            <w:right w:val="none" w:sz="0" w:space="0" w:color="auto"/>
          </w:divBdr>
          <w:divsChild>
            <w:div w:id="943734986">
              <w:marLeft w:val="0"/>
              <w:marRight w:val="0"/>
              <w:marTop w:val="0"/>
              <w:marBottom w:val="0"/>
              <w:divBdr>
                <w:top w:val="none" w:sz="0" w:space="0" w:color="auto"/>
                <w:left w:val="none" w:sz="0" w:space="0" w:color="auto"/>
                <w:bottom w:val="none" w:sz="0" w:space="0" w:color="auto"/>
                <w:right w:val="none" w:sz="0" w:space="0" w:color="auto"/>
              </w:divBdr>
              <w:divsChild>
                <w:div w:id="1068070990">
                  <w:marLeft w:val="0"/>
                  <w:marRight w:val="0"/>
                  <w:marTop w:val="0"/>
                  <w:marBottom w:val="0"/>
                  <w:divBdr>
                    <w:top w:val="none" w:sz="0" w:space="0" w:color="auto"/>
                    <w:left w:val="none" w:sz="0" w:space="0" w:color="auto"/>
                    <w:bottom w:val="none" w:sz="0" w:space="0" w:color="auto"/>
                    <w:right w:val="none" w:sz="0" w:space="0" w:color="auto"/>
                  </w:divBdr>
                </w:div>
                <w:div w:id="1401514627">
                  <w:marLeft w:val="0"/>
                  <w:marRight w:val="0"/>
                  <w:marTop w:val="0"/>
                  <w:marBottom w:val="0"/>
                  <w:divBdr>
                    <w:top w:val="none" w:sz="0" w:space="0" w:color="auto"/>
                    <w:left w:val="none" w:sz="0" w:space="0" w:color="auto"/>
                    <w:bottom w:val="none" w:sz="0" w:space="0" w:color="auto"/>
                    <w:right w:val="none" w:sz="0" w:space="0" w:color="auto"/>
                  </w:divBdr>
                </w:div>
              </w:divsChild>
            </w:div>
            <w:div w:id="7949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8569">
      <w:bodyDiv w:val="1"/>
      <w:marLeft w:val="0"/>
      <w:marRight w:val="0"/>
      <w:marTop w:val="0"/>
      <w:marBottom w:val="0"/>
      <w:divBdr>
        <w:top w:val="none" w:sz="0" w:space="0" w:color="auto"/>
        <w:left w:val="none" w:sz="0" w:space="0" w:color="auto"/>
        <w:bottom w:val="none" w:sz="0" w:space="0" w:color="auto"/>
        <w:right w:val="none" w:sz="0" w:space="0" w:color="auto"/>
      </w:divBdr>
    </w:div>
    <w:div w:id="782960903">
      <w:bodyDiv w:val="1"/>
      <w:marLeft w:val="0"/>
      <w:marRight w:val="0"/>
      <w:marTop w:val="0"/>
      <w:marBottom w:val="0"/>
      <w:divBdr>
        <w:top w:val="none" w:sz="0" w:space="0" w:color="auto"/>
        <w:left w:val="none" w:sz="0" w:space="0" w:color="auto"/>
        <w:bottom w:val="none" w:sz="0" w:space="0" w:color="auto"/>
        <w:right w:val="none" w:sz="0" w:space="0" w:color="auto"/>
      </w:divBdr>
    </w:div>
    <w:div w:id="882713772">
      <w:bodyDiv w:val="1"/>
      <w:marLeft w:val="0"/>
      <w:marRight w:val="0"/>
      <w:marTop w:val="0"/>
      <w:marBottom w:val="0"/>
      <w:divBdr>
        <w:top w:val="none" w:sz="0" w:space="0" w:color="auto"/>
        <w:left w:val="none" w:sz="0" w:space="0" w:color="auto"/>
        <w:bottom w:val="none" w:sz="0" w:space="0" w:color="auto"/>
        <w:right w:val="none" w:sz="0" w:space="0" w:color="auto"/>
      </w:divBdr>
    </w:div>
    <w:div w:id="1089353503">
      <w:bodyDiv w:val="1"/>
      <w:marLeft w:val="0"/>
      <w:marRight w:val="0"/>
      <w:marTop w:val="0"/>
      <w:marBottom w:val="0"/>
      <w:divBdr>
        <w:top w:val="none" w:sz="0" w:space="0" w:color="auto"/>
        <w:left w:val="none" w:sz="0" w:space="0" w:color="auto"/>
        <w:bottom w:val="none" w:sz="0" w:space="0" w:color="auto"/>
        <w:right w:val="none" w:sz="0" w:space="0" w:color="auto"/>
      </w:divBdr>
    </w:div>
    <w:div w:id="1106316846">
      <w:bodyDiv w:val="1"/>
      <w:marLeft w:val="0"/>
      <w:marRight w:val="0"/>
      <w:marTop w:val="0"/>
      <w:marBottom w:val="0"/>
      <w:divBdr>
        <w:top w:val="none" w:sz="0" w:space="0" w:color="auto"/>
        <w:left w:val="none" w:sz="0" w:space="0" w:color="auto"/>
        <w:bottom w:val="none" w:sz="0" w:space="0" w:color="auto"/>
        <w:right w:val="none" w:sz="0" w:space="0" w:color="auto"/>
      </w:divBdr>
    </w:div>
    <w:div w:id="1138764483">
      <w:bodyDiv w:val="1"/>
      <w:marLeft w:val="0"/>
      <w:marRight w:val="0"/>
      <w:marTop w:val="0"/>
      <w:marBottom w:val="0"/>
      <w:divBdr>
        <w:top w:val="none" w:sz="0" w:space="0" w:color="auto"/>
        <w:left w:val="none" w:sz="0" w:space="0" w:color="auto"/>
        <w:bottom w:val="none" w:sz="0" w:space="0" w:color="auto"/>
        <w:right w:val="none" w:sz="0" w:space="0" w:color="auto"/>
      </w:divBdr>
      <w:divsChild>
        <w:div w:id="41515767">
          <w:marLeft w:val="0"/>
          <w:marRight w:val="0"/>
          <w:marTop w:val="0"/>
          <w:marBottom w:val="0"/>
          <w:divBdr>
            <w:top w:val="none" w:sz="0" w:space="0" w:color="auto"/>
            <w:left w:val="none" w:sz="0" w:space="0" w:color="auto"/>
            <w:bottom w:val="none" w:sz="0" w:space="0" w:color="auto"/>
            <w:right w:val="none" w:sz="0" w:space="0" w:color="auto"/>
          </w:divBdr>
          <w:divsChild>
            <w:div w:id="782385113">
              <w:marLeft w:val="0"/>
              <w:marRight w:val="0"/>
              <w:marTop w:val="0"/>
              <w:marBottom w:val="0"/>
              <w:divBdr>
                <w:top w:val="none" w:sz="0" w:space="0" w:color="auto"/>
                <w:left w:val="none" w:sz="0" w:space="0" w:color="auto"/>
                <w:bottom w:val="none" w:sz="0" w:space="0" w:color="auto"/>
                <w:right w:val="none" w:sz="0" w:space="0" w:color="auto"/>
              </w:divBdr>
              <w:divsChild>
                <w:div w:id="1880124621">
                  <w:marLeft w:val="0"/>
                  <w:marRight w:val="0"/>
                  <w:marTop w:val="0"/>
                  <w:marBottom w:val="0"/>
                  <w:divBdr>
                    <w:top w:val="none" w:sz="0" w:space="0" w:color="auto"/>
                    <w:left w:val="none" w:sz="0" w:space="0" w:color="auto"/>
                    <w:bottom w:val="none" w:sz="0" w:space="0" w:color="auto"/>
                    <w:right w:val="none" w:sz="0" w:space="0" w:color="auto"/>
                  </w:divBdr>
                  <w:divsChild>
                    <w:div w:id="17286050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46442355">
          <w:marLeft w:val="0"/>
          <w:marRight w:val="0"/>
          <w:marTop w:val="0"/>
          <w:marBottom w:val="0"/>
          <w:divBdr>
            <w:top w:val="none" w:sz="0" w:space="0" w:color="auto"/>
            <w:left w:val="none" w:sz="0" w:space="0" w:color="auto"/>
            <w:bottom w:val="none" w:sz="0" w:space="0" w:color="auto"/>
            <w:right w:val="none" w:sz="0" w:space="0" w:color="auto"/>
          </w:divBdr>
          <w:divsChild>
            <w:div w:id="1750997567">
              <w:marLeft w:val="0"/>
              <w:marRight w:val="0"/>
              <w:marTop w:val="0"/>
              <w:marBottom w:val="0"/>
              <w:divBdr>
                <w:top w:val="none" w:sz="0" w:space="0" w:color="auto"/>
                <w:left w:val="none" w:sz="0" w:space="0" w:color="auto"/>
                <w:bottom w:val="none" w:sz="0" w:space="0" w:color="auto"/>
                <w:right w:val="none" w:sz="0" w:space="0" w:color="auto"/>
              </w:divBdr>
              <w:divsChild>
                <w:div w:id="313879395">
                  <w:marLeft w:val="0"/>
                  <w:marRight w:val="0"/>
                  <w:marTop w:val="0"/>
                  <w:marBottom w:val="0"/>
                  <w:divBdr>
                    <w:top w:val="none" w:sz="0" w:space="0" w:color="auto"/>
                    <w:left w:val="none" w:sz="0" w:space="0" w:color="auto"/>
                    <w:bottom w:val="none" w:sz="0" w:space="0" w:color="auto"/>
                    <w:right w:val="none" w:sz="0" w:space="0" w:color="auto"/>
                  </w:divBdr>
                  <w:divsChild>
                    <w:div w:id="1736706446">
                      <w:marLeft w:val="0"/>
                      <w:marRight w:val="0"/>
                      <w:marTop w:val="0"/>
                      <w:marBottom w:val="0"/>
                      <w:divBdr>
                        <w:top w:val="none" w:sz="0" w:space="0" w:color="auto"/>
                        <w:left w:val="none" w:sz="0" w:space="0" w:color="auto"/>
                        <w:bottom w:val="none" w:sz="0" w:space="0" w:color="auto"/>
                        <w:right w:val="none" w:sz="0" w:space="0" w:color="auto"/>
                      </w:divBdr>
                      <w:divsChild>
                        <w:div w:id="184710568">
                          <w:marLeft w:val="0"/>
                          <w:marRight w:val="0"/>
                          <w:marTop w:val="0"/>
                          <w:marBottom w:val="0"/>
                          <w:divBdr>
                            <w:top w:val="none" w:sz="0" w:space="0" w:color="auto"/>
                            <w:left w:val="none" w:sz="0" w:space="0" w:color="auto"/>
                            <w:bottom w:val="none" w:sz="0" w:space="0" w:color="auto"/>
                            <w:right w:val="none" w:sz="0" w:space="0" w:color="auto"/>
                          </w:divBdr>
                          <w:divsChild>
                            <w:div w:id="2040205263">
                              <w:marLeft w:val="0"/>
                              <w:marRight w:val="0"/>
                              <w:marTop w:val="0"/>
                              <w:marBottom w:val="0"/>
                              <w:divBdr>
                                <w:top w:val="none" w:sz="0" w:space="0" w:color="auto"/>
                                <w:left w:val="none" w:sz="0" w:space="0" w:color="auto"/>
                                <w:bottom w:val="none" w:sz="0" w:space="0" w:color="auto"/>
                                <w:right w:val="none" w:sz="0" w:space="0" w:color="auto"/>
                              </w:divBdr>
                              <w:divsChild>
                                <w:div w:id="24789427">
                                  <w:marLeft w:val="0"/>
                                  <w:marRight w:val="0"/>
                                  <w:marTop w:val="0"/>
                                  <w:marBottom w:val="0"/>
                                  <w:divBdr>
                                    <w:top w:val="none" w:sz="0" w:space="0" w:color="auto"/>
                                    <w:left w:val="none" w:sz="0" w:space="0" w:color="auto"/>
                                    <w:bottom w:val="none" w:sz="0" w:space="0" w:color="auto"/>
                                    <w:right w:val="none" w:sz="0" w:space="0" w:color="auto"/>
                                  </w:divBdr>
                                  <w:divsChild>
                                    <w:div w:id="2525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42468">
          <w:marLeft w:val="0"/>
          <w:marRight w:val="0"/>
          <w:marTop w:val="0"/>
          <w:marBottom w:val="0"/>
          <w:divBdr>
            <w:top w:val="none" w:sz="0" w:space="0" w:color="auto"/>
            <w:left w:val="none" w:sz="0" w:space="0" w:color="auto"/>
            <w:bottom w:val="none" w:sz="0" w:space="0" w:color="auto"/>
            <w:right w:val="none" w:sz="0" w:space="0" w:color="auto"/>
          </w:divBdr>
          <w:divsChild>
            <w:div w:id="1798143700">
              <w:marLeft w:val="0"/>
              <w:marRight w:val="0"/>
              <w:marTop w:val="0"/>
              <w:marBottom w:val="0"/>
              <w:divBdr>
                <w:top w:val="none" w:sz="0" w:space="0" w:color="auto"/>
                <w:left w:val="none" w:sz="0" w:space="0" w:color="auto"/>
                <w:bottom w:val="none" w:sz="0" w:space="0" w:color="auto"/>
                <w:right w:val="none" w:sz="0" w:space="0" w:color="auto"/>
              </w:divBdr>
              <w:divsChild>
                <w:div w:id="870070192">
                  <w:marLeft w:val="0"/>
                  <w:marRight w:val="0"/>
                  <w:marTop w:val="0"/>
                  <w:marBottom w:val="0"/>
                  <w:divBdr>
                    <w:top w:val="none" w:sz="0" w:space="0" w:color="auto"/>
                    <w:left w:val="none" w:sz="0" w:space="0" w:color="auto"/>
                    <w:bottom w:val="none" w:sz="0" w:space="0" w:color="auto"/>
                    <w:right w:val="none" w:sz="0" w:space="0" w:color="auto"/>
                  </w:divBdr>
                </w:div>
                <w:div w:id="16394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1872">
      <w:bodyDiv w:val="1"/>
      <w:marLeft w:val="0"/>
      <w:marRight w:val="0"/>
      <w:marTop w:val="0"/>
      <w:marBottom w:val="0"/>
      <w:divBdr>
        <w:top w:val="none" w:sz="0" w:space="0" w:color="auto"/>
        <w:left w:val="none" w:sz="0" w:space="0" w:color="auto"/>
        <w:bottom w:val="none" w:sz="0" w:space="0" w:color="auto"/>
        <w:right w:val="none" w:sz="0" w:space="0" w:color="auto"/>
      </w:divBdr>
    </w:div>
    <w:div w:id="1186210047">
      <w:bodyDiv w:val="1"/>
      <w:marLeft w:val="0"/>
      <w:marRight w:val="0"/>
      <w:marTop w:val="0"/>
      <w:marBottom w:val="0"/>
      <w:divBdr>
        <w:top w:val="none" w:sz="0" w:space="0" w:color="auto"/>
        <w:left w:val="none" w:sz="0" w:space="0" w:color="auto"/>
        <w:bottom w:val="none" w:sz="0" w:space="0" w:color="auto"/>
        <w:right w:val="none" w:sz="0" w:space="0" w:color="auto"/>
      </w:divBdr>
      <w:divsChild>
        <w:div w:id="1038818741">
          <w:marLeft w:val="0"/>
          <w:marRight w:val="0"/>
          <w:marTop w:val="0"/>
          <w:marBottom w:val="0"/>
          <w:divBdr>
            <w:top w:val="none" w:sz="0" w:space="0" w:color="auto"/>
            <w:left w:val="none" w:sz="0" w:space="0" w:color="auto"/>
            <w:bottom w:val="none" w:sz="0" w:space="0" w:color="auto"/>
            <w:right w:val="none" w:sz="0" w:space="0" w:color="auto"/>
          </w:divBdr>
          <w:divsChild>
            <w:div w:id="787626657">
              <w:marLeft w:val="0"/>
              <w:marRight w:val="0"/>
              <w:marTop w:val="0"/>
              <w:marBottom w:val="0"/>
              <w:divBdr>
                <w:top w:val="none" w:sz="0" w:space="0" w:color="auto"/>
                <w:left w:val="none" w:sz="0" w:space="0" w:color="auto"/>
                <w:bottom w:val="none" w:sz="0" w:space="0" w:color="auto"/>
                <w:right w:val="none" w:sz="0" w:space="0" w:color="auto"/>
              </w:divBdr>
              <w:divsChild>
                <w:div w:id="1873298771">
                  <w:marLeft w:val="0"/>
                  <w:marRight w:val="0"/>
                  <w:marTop w:val="0"/>
                  <w:marBottom w:val="0"/>
                  <w:divBdr>
                    <w:top w:val="none" w:sz="0" w:space="0" w:color="auto"/>
                    <w:left w:val="none" w:sz="0" w:space="0" w:color="auto"/>
                    <w:bottom w:val="none" w:sz="0" w:space="0" w:color="auto"/>
                    <w:right w:val="none" w:sz="0" w:space="0" w:color="auto"/>
                  </w:divBdr>
                  <w:divsChild>
                    <w:div w:id="162475391">
                      <w:marLeft w:val="0"/>
                      <w:marRight w:val="0"/>
                      <w:marTop w:val="0"/>
                      <w:marBottom w:val="0"/>
                      <w:divBdr>
                        <w:top w:val="none" w:sz="0" w:space="0" w:color="auto"/>
                        <w:left w:val="none" w:sz="0" w:space="0" w:color="auto"/>
                        <w:bottom w:val="none" w:sz="0" w:space="0" w:color="auto"/>
                        <w:right w:val="none" w:sz="0" w:space="0" w:color="auto"/>
                      </w:divBdr>
                      <w:divsChild>
                        <w:div w:id="1969121271">
                          <w:marLeft w:val="0"/>
                          <w:marRight w:val="0"/>
                          <w:marTop w:val="0"/>
                          <w:marBottom w:val="0"/>
                          <w:divBdr>
                            <w:top w:val="none" w:sz="0" w:space="0" w:color="auto"/>
                            <w:left w:val="none" w:sz="0" w:space="0" w:color="auto"/>
                            <w:bottom w:val="none" w:sz="0" w:space="0" w:color="auto"/>
                            <w:right w:val="none" w:sz="0" w:space="0" w:color="auto"/>
                          </w:divBdr>
                        </w:div>
                      </w:divsChild>
                    </w:div>
                    <w:div w:id="2145001093">
                      <w:marLeft w:val="0"/>
                      <w:marRight w:val="0"/>
                      <w:marTop w:val="0"/>
                      <w:marBottom w:val="0"/>
                      <w:divBdr>
                        <w:top w:val="none" w:sz="0" w:space="0" w:color="auto"/>
                        <w:left w:val="none" w:sz="0" w:space="0" w:color="auto"/>
                        <w:bottom w:val="none" w:sz="0" w:space="0" w:color="auto"/>
                        <w:right w:val="none" w:sz="0" w:space="0" w:color="auto"/>
                      </w:divBdr>
                      <w:divsChild>
                        <w:div w:id="1899583137">
                          <w:marLeft w:val="0"/>
                          <w:marRight w:val="0"/>
                          <w:marTop w:val="0"/>
                          <w:marBottom w:val="0"/>
                          <w:divBdr>
                            <w:top w:val="none" w:sz="0" w:space="0" w:color="auto"/>
                            <w:left w:val="none" w:sz="0" w:space="0" w:color="auto"/>
                            <w:bottom w:val="none" w:sz="0" w:space="0" w:color="auto"/>
                            <w:right w:val="none" w:sz="0" w:space="0" w:color="auto"/>
                          </w:divBdr>
                          <w:divsChild>
                            <w:div w:id="1346712279">
                              <w:marLeft w:val="0"/>
                              <w:marRight w:val="0"/>
                              <w:marTop w:val="0"/>
                              <w:marBottom w:val="0"/>
                              <w:divBdr>
                                <w:top w:val="none" w:sz="0" w:space="0" w:color="auto"/>
                                <w:left w:val="none" w:sz="0" w:space="0" w:color="auto"/>
                                <w:bottom w:val="none" w:sz="0" w:space="0" w:color="auto"/>
                                <w:right w:val="none" w:sz="0" w:space="0" w:color="auto"/>
                              </w:divBdr>
                              <w:divsChild>
                                <w:div w:id="549725925">
                                  <w:marLeft w:val="0"/>
                                  <w:marRight w:val="0"/>
                                  <w:marTop w:val="0"/>
                                  <w:marBottom w:val="0"/>
                                  <w:divBdr>
                                    <w:top w:val="none" w:sz="0" w:space="0" w:color="auto"/>
                                    <w:left w:val="none" w:sz="0" w:space="0" w:color="auto"/>
                                    <w:bottom w:val="none" w:sz="0" w:space="0" w:color="auto"/>
                                    <w:right w:val="none" w:sz="0" w:space="0" w:color="auto"/>
                                  </w:divBdr>
                                  <w:divsChild>
                                    <w:div w:id="1998994108">
                                      <w:marLeft w:val="0"/>
                                      <w:marRight w:val="0"/>
                                      <w:marTop w:val="0"/>
                                      <w:marBottom w:val="0"/>
                                      <w:divBdr>
                                        <w:top w:val="none" w:sz="0" w:space="0" w:color="auto"/>
                                        <w:left w:val="none" w:sz="0" w:space="0" w:color="auto"/>
                                        <w:bottom w:val="none" w:sz="0" w:space="0" w:color="auto"/>
                                        <w:right w:val="none" w:sz="0" w:space="0" w:color="auto"/>
                                      </w:divBdr>
                                    </w:div>
                                    <w:div w:id="1246502173">
                                      <w:marLeft w:val="0"/>
                                      <w:marRight w:val="0"/>
                                      <w:marTop w:val="0"/>
                                      <w:marBottom w:val="0"/>
                                      <w:divBdr>
                                        <w:top w:val="none" w:sz="0" w:space="0" w:color="auto"/>
                                        <w:left w:val="none" w:sz="0" w:space="0" w:color="auto"/>
                                        <w:bottom w:val="none" w:sz="0" w:space="0" w:color="auto"/>
                                        <w:right w:val="none" w:sz="0" w:space="0" w:color="auto"/>
                                      </w:divBdr>
                                    </w:div>
                                    <w:div w:id="1866795890">
                                      <w:marLeft w:val="0"/>
                                      <w:marRight w:val="0"/>
                                      <w:marTop w:val="0"/>
                                      <w:marBottom w:val="0"/>
                                      <w:divBdr>
                                        <w:top w:val="none" w:sz="0" w:space="0" w:color="auto"/>
                                        <w:left w:val="none" w:sz="0" w:space="0" w:color="auto"/>
                                        <w:bottom w:val="none" w:sz="0" w:space="0" w:color="auto"/>
                                        <w:right w:val="none" w:sz="0" w:space="0" w:color="auto"/>
                                      </w:divBdr>
                                    </w:div>
                                  </w:divsChild>
                                </w:div>
                                <w:div w:id="9542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769168">
      <w:bodyDiv w:val="1"/>
      <w:marLeft w:val="0"/>
      <w:marRight w:val="0"/>
      <w:marTop w:val="0"/>
      <w:marBottom w:val="0"/>
      <w:divBdr>
        <w:top w:val="none" w:sz="0" w:space="0" w:color="auto"/>
        <w:left w:val="none" w:sz="0" w:space="0" w:color="auto"/>
        <w:bottom w:val="none" w:sz="0" w:space="0" w:color="auto"/>
        <w:right w:val="none" w:sz="0" w:space="0" w:color="auto"/>
      </w:divBdr>
    </w:div>
    <w:div w:id="1217863171">
      <w:bodyDiv w:val="1"/>
      <w:marLeft w:val="0"/>
      <w:marRight w:val="0"/>
      <w:marTop w:val="0"/>
      <w:marBottom w:val="0"/>
      <w:divBdr>
        <w:top w:val="none" w:sz="0" w:space="0" w:color="auto"/>
        <w:left w:val="none" w:sz="0" w:space="0" w:color="auto"/>
        <w:bottom w:val="none" w:sz="0" w:space="0" w:color="auto"/>
        <w:right w:val="none" w:sz="0" w:space="0" w:color="auto"/>
      </w:divBdr>
    </w:div>
    <w:div w:id="1225681830">
      <w:bodyDiv w:val="1"/>
      <w:marLeft w:val="0"/>
      <w:marRight w:val="0"/>
      <w:marTop w:val="0"/>
      <w:marBottom w:val="0"/>
      <w:divBdr>
        <w:top w:val="none" w:sz="0" w:space="0" w:color="auto"/>
        <w:left w:val="none" w:sz="0" w:space="0" w:color="auto"/>
        <w:bottom w:val="none" w:sz="0" w:space="0" w:color="auto"/>
        <w:right w:val="none" w:sz="0" w:space="0" w:color="auto"/>
      </w:divBdr>
    </w:div>
    <w:div w:id="1377580901">
      <w:bodyDiv w:val="1"/>
      <w:marLeft w:val="0"/>
      <w:marRight w:val="0"/>
      <w:marTop w:val="0"/>
      <w:marBottom w:val="0"/>
      <w:divBdr>
        <w:top w:val="none" w:sz="0" w:space="0" w:color="auto"/>
        <w:left w:val="none" w:sz="0" w:space="0" w:color="auto"/>
        <w:bottom w:val="none" w:sz="0" w:space="0" w:color="auto"/>
        <w:right w:val="none" w:sz="0" w:space="0" w:color="auto"/>
      </w:divBdr>
    </w:div>
    <w:div w:id="1426418214">
      <w:bodyDiv w:val="1"/>
      <w:marLeft w:val="0"/>
      <w:marRight w:val="0"/>
      <w:marTop w:val="0"/>
      <w:marBottom w:val="0"/>
      <w:divBdr>
        <w:top w:val="none" w:sz="0" w:space="0" w:color="auto"/>
        <w:left w:val="none" w:sz="0" w:space="0" w:color="auto"/>
        <w:bottom w:val="none" w:sz="0" w:space="0" w:color="auto"/>
        <w:right w:val="none" w:sz="0" w:space="0" w:color="auto"/>
      </w:divBdr>
    </w:div>
    <w:div w:id="1498232775">
      <w:bodyDiv w:val="1"/>
      <w:marLeft w:val="0"/>
      <w:marRight w:val="0"/>
      <w:marTop w:val="0"/>
      <w:marBottom w:val="0"/>
      <w:divBdr>
        <w:top w:val="none" w:sz="0" w:space="0" w:color="auto"/>
        <w:left w:val="none" w:sz="0" w:space="0" w:color="auto"/>
        <w:bottom w:val="none" w:sz="0" w:space="0" w:color="auto"/>
        <w:right w:val="none" w:sz="0" w:space="0" w:color="auto"/>
      </w:divBdr>
      <w:divsChild>
        <w:div w:id="1884249047">
          <w:marLeft w:val="0"/>
          <w:marRight w:val="0"/>
          <w:marTop w:val="0"/>
          <w:marBottom w:val="0"/>
          <w:divBdr>
            <w:top w:val="none" w:sz="0" w:space="0" w:color="auto"/>
            <w:left w:val="none" w:sz="0" w:space="0" w:color="auto"/>
            <w:bottom w:val="none" w:sz="0" w:space="0" w:color="auto"/>
            <w:right w:val="none" w:sz="0" w:space="0" w:color="auto"/>
          </w:divBdr>
          <w:divsChild>
            <w:div w:id="1952393204">
              <w:marLeft w:val="0"/>
              <w:marRight w:val="0"/>
              <w:marTop w:val="0"/>
              <w:marBottom w:val="0"/>
              <w:divBdr>
                <w:top w:val="none" w:sz="0" w:space="0" w:color="auto"/>
                <w:left w:val="none" w:sz="0" w:space="0" w:color="auto"/>
                <w:bottom w:val="none" w:sz="0" w:space="0" w:color="auto"/>
                <w:right w:val="none" w:sz="0" w:space="0" w:color="auto"/>
              </w:divBdr>
              <w:divsChild>
                <w:div w:id="502360899">
                  <w:marLeft w:val="0"/>
                  <w:marRight w:val="0"/>
                  <w:marTop w:val="0"/>
                  <w:marBottom w:val="0"/>
                  <w:divBdr>
                    <w:top w:val="none" w:sz="0" w:space="0" w:color="auto"/>
                    <w:left w:val="none" w:sz="0" w:space="0" w:color="auto"/>
                    <w:bottom w:val="none" w:sz="0" w:space="0" w:color="auto"/>
                    <w:right w:val="none" w:sz="0" w:space="0" w:color="auto"/>
                  </w:divBdr>
                </w:div>
                <w:div w:id="951941708">
                  <w:marLeft w:val="0"/>
                  <w:marRight w:val="0"/>
                  <w:marTop w:val="0"/>
                  <w:marBottom w:val="0"/>
                  <w:divBdr>
                    <w:top w:val="none" w:sz="0" w:space="0" w:color="auto"/>
                    <w:left w:val="none" w:sz="0" w:space="0" w:color="auto"/>
                    <w:bottom w:val="none" w:sz="0" w:space="0" w:color="auto"/>
                    <w:right w:val="none" w:sz="0" w:space="0" w:color="auto"/>
                  </w:divBdr>
                </w:div>
              </w:divsChild>
            </w:div>
            <w:div w:id="12562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3891">
      <w:bodyDiv w:val="1"/>
      <w:marLeft w:val="0"/>
      <w:marRight w:val="0"/>
      <w:marTop w:val="0"/>
      <w:marBottom w:val="0"/>
      <w:divBdr>
        <w:top w:val="none" w:sz="0" w:space="0" w:color="auto"/>
        <w:left w:val="none" w:sz="0" w:space="0" w:color="auto"/>
        <w:bottom w:val="none" w:sz="0" w:space="0" w:color="auto"/>
        <w:right w:val="none" w:sz="0" w:space="0" w:color="auto"/>
      </w:divBdr>
      <w:divsChild>
        <w:div w:id="1470829299">
          <w:marLeft w:val="0"/>
          <w:marRight w:val="0"/>
          <w:marTop w:val="0"/>
          <w:marBottom w:val="0"/>
          <w:divBdr>
            <w:top w:val="none" w:sz="0" w:space="0" w:color="auto"/>
            <w:left w:val="none" w:sz="0" w:space="0" w:color="auto"/>
            <w:bottom w:val="none" w:sz="0" w:space="0" w:color="auto"/>
            <w:right w:val="none" w:sz="0" w:space="0" w:color="auto"/>
          </w:divBdr>
          <w:divsChild>
            <w:div w:id="917708958">
              <w:marLeft w:val="0"/>
              <w:marRight w:val="0"/>
              <w:marTop w:val="0"/>
              <w:marBottom w:val="0"/>
              <w:divBdr>
                <w:top w:val="none" w:sz="0" w:space="0" w:color="auto"/>
                <w:left w:val="none" w:sz="0" w:space="0" w:color="auto"/>
                <w:bottom w:val="none" w:sz="0" w:space="0" w:color="auto"/>
                <w:right w:val="none" w:sz="0" w:space="0" w:color="auto"/>
              </w:divBdr>
              <w:divsChild>
                <w:div w:id="1865904808">
                  <w:marLeft w:val="0"/>
                  <w:marRight w:val="0"/>
                  <w:marTop w:val="0"/>
                  <w:marBottom w:val="0"/>
                  <w:divBdr>
                    <w:top w:val="none" w:sz="0" w:space="0" w:color="auto"/>
                    <w:left w:val="none" w:sz="0" w:space="0" w:color="auto"/>
                    <w:bottom w:val="none" w:sz="0" w:space="0" w:color="auto"/>
                    <w:right w:val="none" w:sz="0" w:space="0" w:color="auto"/>
                  </w:divBdr>
                  <w:divsChild>
                    <w:div w:id="20334557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83327182">
          <w:marLeft w:val="0"/>
          <w:marRight w:val="0"/>
          <w:marTop w:val="0"/>
          <w:marBottom w:val="0"/>
          <w:divBdr>
            <w:top w:val="none" w:sz="0" w:space="0" w:color="auto"/>
            <w:left w:val="none" w:sz="0" w:space="0" w:color="auto"/>
            <w:bottom w:val="none" w:sz="0" w:space="0" w:color="auto"/>
            <w:right w:val="none" w:sz="0" w:space="0" w:color="auto"/>
          </w:divBdr>
          <w:divsChild>
            <w:div w:id="1955363407">
              <w:marLeft w:val="0"/>
              <w:marRight w:val="0"/>
              <w:marTop w:val="0"/>
              <w:marBottom w:val="0"/>
              <w:divBdr>
                <w:top w:val="none" w:sz="0" w:space="0" w:color="auto"/>
                <w:left w:val="none" w:sz="0" w:space="0" w:color="auto"/>
                <w:bottom w:val="none" w:sz="0" w:space="0" w:color="auto"/>
                <w:right w:val="none" w:sz="0" w:space="0" w:color="auto"/>
              </w:divBdr>
              <w:divsChild>
                <w:div w:id="36636058">
                  <w:marLeft w:val="0"/>
                  <w:marRight w:val="0"/>
                  <w:marTop w:val="0"/>
                  <w:marBottom w:val="0"/>
                  <w:divBdr>
                    <w:top w:val="none" w:sz="0" w:space="0" w:color="auto"/>
                    <w:left w:val="none" w:sz="0" w:space="0" w:color="auto"/>
                    <w:bottom w:val="none" w:sz="0" w:space="0" w:color="auto"/>
                    <w:right w:val="none" w:sz="0" w:space="0" w:color="auto"/>
                  </w:divBdr>
                  <w:divsChild>
                    <w:div w:id="1673872792">
                      <w:marLeft w:val="0"/>
                      <w:marRight w:val="0"/>
                      <w:marTop w:val="0"/>
                      <w:marBottom w:val="0"/>
                      <w:divBdr>
                        <w:top w:val="none" w:sz="0" w:space="0" w:color="auto"/>
                        <w:left w:val="none" w:sz="0" w:space="0" w:color="auto"/>
                        <w:bottom w:val="none" w:sz="0" w:space="0" w:color="auto"/>
                        <w:right w:val="none" w:sz="0" w:space="0" w:color="auto"/>
                      </w:divBdr>
                      <w:divsChild>
                        <w:div w:id="1501502445">
                          <w:marLeft w:val="0"/>
                          <w:marRight w:val="0"/>
                          <w:marTop w:val="0"/>
                          <w:marBottom w:val="0"/>
                          <w:divBdr>
                            <w:top w:val="none" w:sz="0" w:space="0" w:color="auto"/>
                            <w:left w:val="none" w:sz="0" w:space="0" w:color="auto"/>
                            <w:bottom w:val="none" w:sz="0" w:space="0" w:color="auto"/>
                            <w:right w:val="none" w:sz="0" w:space="0" w:color="auto"/>
                          </w:divBdr>
                          <w:divsChild>
                            <w:div w:id="562956227">
                              <w:marLeft w:val="0"/>
                              <w:marRight w:val="0"/>
                              <w:marTop w:val="0"/>
                              <w:marBottom w:val="0"/>
                              <w:divBdr>
                                <w:top w:val="none" w:sz="0" w:space="0" w:color="auto"/>
                                <w:left w:val="none" w:sz="0" w:space="0" w:color="auto"/>
                                <w:bottom w:val="none" w:sz="0" w:space="0" w:color="auto"/>
                                <w:right w:val="none" w:sz="0" w:space="0" w:color="auto"/>
                              </w:divBdr>
                              <w:divsChild>
                                <w:div w:id="503587756">
                                  <w:marLeft w:val="0"/>
                                  <w:marRight w:val="0"/>
                                  <w:marTop w:val="0"/>
                                  <w:marBottom w:val="0"/>
                                  <w:divBdr>
                                    <w:top w:val="none" w:sz="0" w:space="0" w:color="auto"/>
                                    <w:left w:val="none" w:sz="0" w:space="0" w:color="auto"/>
                                    <w:bottom w:val="none" w:sz="0" w:space="0" w:color="auto"/>
                                    <w:right w:val="none" w:sz="0" w:space="0" w:color="auto"/>
                                  </w:divBdr>
                                  <w:divsChild>
                                    <w:div w:id="1795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482134">
          <w:marLeft w:val="0"/>
          <w:marRight w:val="0"/>
          <w:marTop w:val="0"/>
          <w:marBottom w:val="0"/>
          <w:divBdr>
            <w:top w:val="none" w:sz="0" w:space="0" w:color="auto"/>
            <w:left w:val="none" w:sz="0" w:space="0" w:color="auto"/>
            <w:bottom w:val="none" w:sz="0" w:space="0" w:color="auto"/>
            <w:right w:val="none" w:sz="0" w:space="0" w:color="auto"/>
          </w:divBdr>
          <w:divsChild>
            <w:div w:id="1340307226">
              <w:marLeft w:val="0"/>
              <w:marRight w:val="0"/>
              <w:marTop w:val="0"/>
              <w:marBottom w:val="0"/>
              <w:divBdr>
                <w:top w:val="none" w:sz="0" w:space="0" w:color="auto"/>
                <w:left w:val="none" w:sz="0" w:space="0" w:color="auto"/>
                <w:bottom w:val="none" w:sz="0" w:space="0" w:color="auto"/>
                <w:right w:val="none" w:sz="0" w:space="0" w:color="auto"/>
              </w:divBdr>
              <w:divsChild>
                <w:div w:id="578445520">
                  <w:marLeft w:val="0"/>
                  <w:marRight w:val="0"/>
                  <w:marTop w:val="0"/>
                  <w:marBottom w:val="0"/>
                  <w:divBdr>
                    <w:top w:val="none" w:sz="0" w:space="0" w:color="auto"/>
                    <w:left w:val="none" w:sz="0" w:space="0" w:color="auto"/>
                    <w:bottom w:val="none" w:sz="0" w:space="0" w:color="auto"/>
                    <w:right w:val="none" w:sz="0" w:space="0" w:color="auto"/>
                  </w:divBdr>
                </w:div>
                <w:div w:id="7357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40364">
      <w:bodyDiv w:val="1"/>
      <w:marLeft w:val="0"/>
      <w:marRight w:val="0"/>
      <w:marTop w:val="0"/>
      <w:marBottom w:val="0"/>
      <w:divBdr>
        <w:top w:val="none" w:sz="0" w:space="0" w:color="auto"/>
        <w:left w:val="none" w:sz="0" w:space="0" w:color="auto"/>
        <w:bottom w:val="none" w:sz="0" w:space="0" w:color="auto"/>
        <w:right w:val="none" w:sz="0" w:space="0" w:color="auto"/>
      </w:divBdr>
    </w:div>
    <w:div w:id="1812671833">
      <w:bodyDiv w:val="1"/>
      <w:marLeft w:val="0"/>
      <w:marRight w:val="0"/>
      <w:marTop w:val="0"/>
      <w:marBottom w:val="0"/>
      <w:divBdr>
        <w:top w:val="none" w:sz="0" w:space="0" w:color="auto"/>
        <w:left w:val="none" w:sz="0" w:space="0" w:color="auto"/>
        <w:bottom w:val="none" w:sz="0" w:space="0" w:color="auto"/>
        <w:right w:val="none" w:sz="0" w:space="0" w:color="auto"/>
      </w:divBdr>
    </w:div>
    <w:div w:id="212777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A8B69-2444-4D9A-B049-A840D05E7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2853</Words>
  <Characters>16265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BESTMAGENTA</dc:creator>
  <cp:lastModifiedBy>SMK Wongsorejo</cp:lastModifiedBy>
  <cp:revision>4</cp:revision>
  <dcterms:created xsi:type="dcterms:W3CDTF">2021-09-14T04:53:00Z</dcterms:created>
  <dcterms:modified xsi:type="dcterms:W3CDTF">2021-09-16T00:31:00Z</dcterms:modified>
</cp:coreProperties>
</file>